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362B1" w14:textId="075A169B" w:rsidR="00765825" w:rsidRPr="00831E12" w:rsidRDefault="00FB1F78" w:rsidP="008421EC">
      <w:pPr>
        <w:spacing w:line="480" w:lineRule="auto"/>
        <w:jc w:val="center"/>
        <w:rPr>
          <w:rFonts w:ascii="Times New Roman" w:hAnsi="Times New Roman" w:cs="Times New Roman"/>
          <w:b/>
          <w:bCs/>
        </w:rPr>
      </w:pPr>
      <w:r w:rsidRPr="00831E12">
        <w:rPr>
          <w:rFonts w:ascii="Times New Roman" w:hAnsi="Times New Roman" w:cs="Times New Roman"/>
          <w:b/>
          <w:bCs/>
        </w:rPr>
        <w:t>Developing Facet-Level and Ultra-Brief MEAQ Short Forms Using Ant Colony Optimization</w:t>
      </w:r>
    </w:p>
    <w:p w14:paraId="600B9452" w14:textId="117F70E7" w:rsidR="00FB7045" w:rsidRPr="00831E12" w:rsidRDefault="005C29A4" w:rsidP="00C71C1E">
      <w:pPr>
        <w:spacing w:line="480" w:lineRule="auto"/>
        <w:ind w:firstLine="720"/>
        <w:rPr>
          <w:rFonts w:ascii="Times New Roman" w:hAnsi="Times New Roman" w:cs="Times New Roman"/>
        </w:rPr>
      </w:pPr>
      <w:r w:rsidRPr="00831E12">
        <w:rPr>
          <w:rFonts w:ascii="Times New Roman" w:hAnsi="Times New Roman" w:cs="Times New Roman"/>
        </w:rPr>
        <w:t xml:space="preserve">Experiential avoidance </w:t>
      </w:r>
      <w:r w:rsidR="00CE1F3B" w:rsidRPr="00831E12">
        <w:rPr>
          <w:rFonts w:ascii="Times New Roman" w:hAnsi="Times New Roman" w:cs="Times New Roman"/>
        </w:rPr>
        <w:t xml:space="preserve">is conceptualized as the tendency to avoid negative internal experiences even when doing so exacerbates distress in the long-term (Hayes et al., 1999; Gámez et al., 2011). </w:t>
      </w:r>
      <w:r w:rsidR="00887506" w:rsidRPr="00831E12">
        <w:rPr>
          <w:rFonts w:ascii="Times New Roman" w:hAnsi="Times New Roman" w:cs="Times New Roman"/>
        </w:rPr>
        <w:t>A broad body of research implicates experiential avoidance as a t</w:t>
      </w:r>
      <w:commentRangeStart w:id="0"/>
      <w:r w:rsidR="00887506" w:rsidRPr="00831E12">
        <w:rPr>
          <w:rFonts w:ascii="Times New Roman" w:hAnsi="Times New Roman" w:cs="Times New Roman"/>
        </w:rPr>
        <w:t>ransdiagnostic</w:t>
      </w:r>
      <w:commentRangeEnd w:id="0"/>
      <w:r w:rsidR="003474C2">
        <w:rPr>
          <w:rStyle w:val="CommentReference"/>
        </w:rPr>
        <w:commentReference w:id="0"/>
      </w:r>
      <w:r w:rsidR="00887506" w:rsidRPr="00831E12">
        <w:rPr>
          <w:rFonts w:ascii="Times New Roman" w:hAnsi="Times New Roman" w:cs="Times New Roman"/>
        </w:rPr>
        <w:t xml:space="preserve"> risk factor</w:t>
      </w:r>
      <w:r w:rsidR="00DF7540" w:rsidRPr="00831E12">
        <w:rPr>
          <w:rFonts w:ascii="Times New Roman" w:hAnsi="Times New Roman" w:cs="Times New Roman"/>
        </w:rPr>
        <w:t xml:space="preserve"> for the development and maintenance of psychopathology</w:t>
      </w:r>
      <w:r w:rsidR="00A57821" w:rsidRPr="00831E12">
        <w:rPr>
          <w:rFonts w:ascii="Times New Roman" w:hAnsi="Times New Roman" w:cs="Times New Roman"/>
        </w:rPr>
        <w:t xml:space="preserve">, as studies have found associations between experiential avoidance and (1) </w:t>
      </w:r>
      <w:del w:id="1" w:author="Chmielewski, Michael" w:date="2023-10-16T14:58:00Z">
        <w:r w:rsidR="00A57821" w:rsidRPr="00831E12" w:rsidDel="00AD0CBF">
          <w:rPr>
            <w:rFonts w:ascii="Times New Roman" w:hAnsi="Times New Roman" w:cs="Times New Roman"/>
          </w:rPr>
          <w:delText xml:space="preserve">forms of </w:delText>
        </w:r>
      </w:del>
      <w:r w:rsidR="00A57821" w:rsidRPr="00831E12">
        <w:rPr>
          <w:rFonts w:ascii="Times New Roman" w:hAnsi="Times New Roman" w:cs="Times New Roman"/>
        </w:rPr>
        <w:t xml:space="preserve">internalizing psychopathology, including </w:t>
      </w:r>
      <w:r w:rsidR="00983CD7" w:rsidRPr="00831E12">
        <w:rPr>
          <w:rFonts w:ascii="Times New Roman" w:hAnsi="Times New Roman" w:cs="Times New Roman"/>
        </w:rPr>
        <w:t>depression, anxiety, obsessive-compulsive-related, and posttraumatic stress disorders (Akbari et al., 2022</w:t>
      </w:r>
      <w:r w:rsidR="00E9250E" w:rsidRPr="00831E12">
        <w:rPr>
          <w:rFonts w:ascii="Times New Roman" w:hAnsi="Times New Roman" w:cs="Times New Roman"/>
        </w:rPr>
        <w:t>; Naragon-Gainey &amp; Watson, 2018</w:t>
      </w:r>
      <w:r w:rsidR="00983CD7" w:rsidRPr="00831E12">
        <w:rPr>
          <w:rFonts w:ascii="Times New Roman" w:hAnsi="Times New Roman" w:cs="Times New Roman"/>
        </w:rPr>
        <w:t>)</w:t>
      </w:r>
      <w:r w:rsidR="00A57821" w:rsidRPr="00831E12">
        <w:rPr>
          <w:rFonts w:ascii="Times New Roman" w:hAnsi="Times New Roman" w:cs="Times New Roman"/>
        </w:rPr>
        <w:t xml:space="preserve">, (2) </w:t>
      </w:r>
      <w:del w:id="2" w:author="Chmielewski, Michael" w:date="2023-10-16T14:58:00Z">
        <w:r w:rsidR="00A57821" w:rsidRPr="00831E12" w:rsidDel="00AD0CBF">
          <w:rPr>
            <w:rFonts w:ascii="Times New Roman" w:hAnsi="Times New Roman" w:cs="Times New Roman"/>
          </w:rPr>
          <w:delText xml:space="preserve">forms of </w:delText>
        </w:r>
      </w:del>
      <w:r w:rsidR="00983CD7" w:rsidRPr="00831E12">
        <w:rPr>
          <w:rFonts w:ascii="Times New Roman" w:hAnsi="Times New Roman" w:cs="Times New Roman"/>
        </w:rPr>
        <w:t xml:space="preserve">antagonistic </w:t>
      </w:r>
      <w:r w:rsidR="00A57821" w:rsidRPr="00831E12">
        <w:rPr>
          <w:rFonts w:ascii="Times New Roman" w:hAnsi="Times New Roman" w:cs="Times New Roman"/>
        </w:rPr>
        <w:t>externalizing psychopathology, including personality disorders (</w:t>
      </w:r>
      <w:r w:rsidR="00983CD7" w:rsidRPr="00831E12">
        <w:rPr>
          <w:rFonts w:ascii="Times New Roman" w:hAnsi="Times New Roman" w:cs="Times New Roman"/>
        </w:rPr>
        <w:t>Hulbert &amp; Thomas, 2010; Neacsiu et al., 2014</w:t>
      </w:r>
      <w:r w:rsidR="00A57821" w:rsidRPr="00831E12">
        <w:rPr>
          <w:rFonts w:ascii="Times New Roman" w:hAnsi="Times New Roman" w:cs="Times New Roman"/>
        </w:rPr>
        <w:t xml:space="preserve">), </w:t>
      </w:r>
      <w:r w:rsidR="00983CD7" w:rsidRPr="00831E12">
        <w:rPr>
          <w:rFonts w:ascii="Times New Roman" w:hAnsi="Times New Roman" w:cs="Times New Roman"/>
        </w:rPr>
        <w:t xml:space="preserve">(3) </w:t>
      </w:r>
      <w:del w:id="3" w:author="Chmielewski, Michael" w:date="2023-10-16T14:58:00Z">
        <w:r w:rsidR="00983CD7" w:rsidRPr="00831E12" w:rsidDel="00AD0CBF">
          <w:rPr>
            <w:rFonts w:ascii="Times New Roman" w:hAnsi="Times New Roman" w:cs="Times New Roman"/>
          </w:rPr>
          <w:delText xml:space="preserve">forms of </w:delText>
        </w:r>
      </w:del>
      <w:r w:rsidR="00983CD7" w:rsidRPr="00831E12">
        <w:rPr>
          <w:rFonts w:ascii="Times New Roman" w:hAnsi="Times New Roman" w:cs="Times New Roman"/>
        </w:rPr>
        <w:t xml:space="preserve">disinhibited externalizing psychopathology, including </w:t>
      </w:r>
      <w:r w:rsidR="00D9403E" w:rsidRPr="00831E12">
        <w:rPr>
          <w:rFonts w:ascii="Times New Roman" w:hAnsi="Times New Roman" w:cs="Times New Roman"/>
        </w:rPr>
        <w:t>substance use disorders (Forsyth et al., 2003; Shorey et al., 2017)</w:t>
      </w:r>
      <w:r w:rsidR="00983CD7" w:rsidRPr="00831E12">
        <w:rPr>
          <w:rFonts w:ascii="Times New Roman" w:hAnsi="Times New Roman" w:cs="Times New Roman"/>
        </w:rPr>
        <w:t xml:space="preserve">, </w:t>
      </w:r>
      <w:r w:rsidR="00A57821" w:rsidRPr="00831E12">
        <w:rPr>
          <w:rFonts w:ascii="Times New Roman" w:hAnsi="Times New Roman" w:cs="Times New Roman"/>
        </w:rPr>
        <w:t>(</w:t>
      </w:r>
      <w:r w:rsidR="00983CD7" w:rsidRPr="00831E12">
        <w:rPr>
          <w:rFonts w:ascii="Times New Roman" w:hAnsi="Times New Roman" w:cs="Times New Roman"/>
        </w:rPr>
        <w:t>4</w:t>
      </w:r>
      <w:r w:rsidR="00A57821" w:rsidRPr="00831E12">
        <w:rPr>
          <w:rFonts w:ascii="Times New Roman" w:hAnsi="Times New Roman" w:cs="Times New Roman"/>
        </w:rPr>
        <w:t>) thought disorders, including the schizophrenia spectrum (</w:t>
      </w:r>
      <w:r w:rsidR="00983CD7" w:rsidRPr="00831E12">
        <w:rPr>
          <w:rFonts w:ascii="Times New Roman" w:hAnsi="Times New Roman" w:cs="Times New Roman"/>
        </w:rPr>
        <w:t>O’Driscoll et al., 2014; Valiente et al., 2015</w:t>
      </w:r>
      <w:r w:rsidR="00A57821" w:rsidRPr="00831E12">
        <w:rPr>
          <w:rFonts w:ascii="Times New Roman" w:hAnsi="Times New Roman" w:cs="Times New Roman"/>
        </w:rPr>
        <w:t>), and (</w:t>
      </w:r>
      <w:r w:rsidR="00983CD7" w:rsidRPr="00831E12">
        <w:rPr>
          <w:rFonts w:ascii="Times New Roman" w:hAnsi="Times New Roman" w:cs="Times New Roman"/>
        </w:rPr>
        <w:t>5</w:t>
      </w:r>
      <w:r w:rsidR="00A57821" w:rsidRPr="00831E12">
        <w:rPr>
          <w:rFonts w:ascii="Times New Roman" w:hAnsi="Times New Roman" w:cs="Times New Roman"/>
        </w:rPr>
        <w:t xml:space="preserve">) </w:t>
      </w:r>
      <w:del w:id="4" w:author="Chmielewski, Michael" w:date="2023-10-16T14:59:00Z">
        <w:r w:rsidR="00D9403E" w:rsidRPr="00831E12" w:rsidDel="00AD0CBF">
          <w:rPr>
            <w:rFonts w:ascii="Times New Roman" w:hAnsi="Times New Roman" w:cs="Times New Roman"/>
          </w:rPr>
          <w:delText xml:space="preserve">forms of </w:delText>
        </w:r>
      </w:del>
      <w:r w:rsidR="00A57821" w:rsidRPr="00831E12">
        <w:rPr>
          <w:rFonts w:ascii="Times New Roman" w:hAnsi="Times New Roman" w:cs="Times New Roman"/>
        </w:rPr>
        <w:t xml:space="preserve">detachment-related psychopathology, including </w:t>
      </w:r>
      <w:r w:rsidR="00983CD7" w:rsidRPr="00831E12">
        <w:rPr>
          <w:rFonts w:ascii="Times New Roman" w:hAnsi="Times New Roman" w:cs="Times New Roman"/>
        </w:rPr>
        <w:t>avoidant personality disorder (</w:t>
      </w:r>
      <w:r w:rsidR="00D9403E" w:rsidRPr="00831E12">
        <w:rPr>
          <w:rFonts w:ascii="Times New Roman" w:hAnsi="Times New Roman" w:cs="Times New Roman"/>
        </w:rPr>
        <w:t xml:space="preserve">Lampe &amp; Malhi, 2022; </w:t>
      </w:r>
      <w:r w:rsidR="00983CD7" w:rsidRPr="00831E12">
        <w:rPr>
          <w:rFonts w:ascii="Times New Roman" w:hAnsi="Times New Roman" w:cs="Times New Roman"/>
        </w:rPr>
        <w:t xml:space="preserve">Spinhoven et al., 2009). </w:t>
      </w:r>
      <w:r w:rsidR="00D9403E" w:rsidRPr="00831E12">
        <w:rPr>
          <w:rFonts w:ascii="Times New Roman" w:hAnsi="Times New Roman" w:cs="Times New Roman"/>
        </w:rPr>
        <w:t xml:space="preserve">Consequently, experiential avoidance has been included as a key construct to target in </w:t>
      </w:r>
      <w:r w:rsidR="001215E8" w:rsidRPr="00831E12">
        <w:rPr>
          <w:rFonts w:ascii="Times New Roman" w:hAnsi="Times New Roman" w:cs="Times New Roman"/>
        </w:rPr>
        <w:t>multiple</w:t>
      </w:r>
      <w:r w:rsidR="00D9403E" w:rsidRPr="00831E12">
        <w:rPr>
          <w:rFonts w:ascii="Times New Roman" w:hAnsi="Times New Roman" w:cs="Times New Roman"/>
        </w:rPr>
        <w:t xml:space="preserve"> treatment modalities, including </w:t>
      </w:r>
      <w:r w:rsidR="002F5A8D" w:rsidRPr="00831E12">
        <w:rPr>
          <w:rFonts w:ascii="Times New Roman" w:hAnsi="Times New Roman" w:cs="Times New Roman"/>
        </w:rPr>
        <w:t xml:space="preserve">the Unified Protocol for Transdiagnostic Treatment of Emotional Disorders (Barlow et al., 2013), </w:t>
      </w:r>
      <w:r w:rsidR="00C5271F" w:rsidRPr="00831E12">
        <w:rPr>
          <w:rFonts w:ascii="Times New Roman" w:hAnsi="Times New Roman" w:cs="Times New Roman"/>
        </w:rPr>
        <w:t xml:space="preserve">Acceptance and Commitment Therapy (Kerns, 2011), Cognitive Behavioral Therapy (Espejo et al., 2017), Mindfulness-Based Cognitive Therapy </w:t>
      </w:r>
      <w:r w:rsidR="002F5A8D" w:rsidRPr="00831E12">
        <w:rPr>
          <w:rFonts w:ascii="Times New Roman" w:hAnsi="Times New Roman" w:cs="Times New Roman"/>
        </w:rPr>
        <w:t>(</w:t>
      </w:r>
      <w:r w:rsidR="00C5271F" w:rsidRPr="00831E12">
        <w:rPr>
          <w:rFonts w:ascii="Times New Roman" w:hAnsi="Times New Roman" w:cs="Times New Roman"/>
        </w:rPr>
        <w:t xml:space="preserve">Creswell, 2017), </w:t>
      </w:r>
      <w:r w:rsidR="00FB1F78" w:rsidRPr="00831E12">
        <w:rPr>
          <w:rFonts w:ascii="Times New Roman" w:hAnsi="Times New Roman" w:cs="Times New Roman"/>
        </w:rPr>
        <w:t xml:space="preserve">and </w:t>
      </w:r>
      <w:r w:rsidR="00C5271F" w:rsidRPr="00831E12">
        <w:rPr>
          <w:rFonts w:ascii="Times New Roman" w:hAnsi="Times New Roman" w:cs="Times New Roman"/>
        </w:rPr>
        <w:t>Dialectical Behavioral Thera</w:t>
      </w:r>
      <w:r w:rsidR="00FB1F78" w:rsidRPr="00831E12">
        <w:rPr>
          <w:rFonts w:ascii="Times New Roman" w:hAnsi="Times New Roman" w:cs="Times New Roman"/>
        </w:rPr>
        <w:t xml:space="preserve">py (Lynch et al., 2006). </w:t>
      </w:r>
    </w:p>
    <w:p w14:paraId="1762153B" w14:textId="60C3557E" w:rsidR="001215E8" w:rsidRPr="00831E12" w:rsidRDefault="00612081" w:rsidP="00C71C1E">
      <w:pPr>
        <w:spacing w:line="480" w:lineRule="auto"/>
        <w:ind w:firstLine="720"/>
        <w:rPr>
          <w:rFonts w:ascii="Times New Roman" w:hAnsi="Times New Roman" w:cs="Times New Roman"/>
        </w:rPr>
      </w:pPr>
      <w:r w:rsidRPr="00831E12">
        <w:rPr>
          <w:rFonts w:ascii="Times New Roman" w:hAnsi="Times New Roman" w:cs="Times New Roman"/>
        </w:rPr>
        <w:t xml:space="preserve">Refining the </w:t>
      </w:r>
      <w:r w:rsidR="006233AA" w:rsidRPr="00831E12">
        <w:rPr>
          <w:rFonts w:ascii="Times New Roman" w:hAnsi="Times New Roman" w:cs="Times New Roman"/>
        </w:rPr>
        <w:t xml:space="preserve">measurement </w:t>
      </w:r>
      <w:r w:rsidRPr="00831E12">
        <w:rPr>
          <w:rFonts w:ascii="Times New Roman" w:hAnsi="Times New Roman" w:cs="Times New Roman"/>
        </w:rPr>
        <w:t xml:space="preserve">of transdiagnostic vulnerability factors such as experiential avoidance is critical, </w:t>
      </w:r>
      <w:commentRangeStart w:id="5"/>
      <w:r w:rsidRPr="00831E12">
        <w:rPr>
          <w:rFonts w:ascii="Times New Roman" w:hAnsi="Times New Roman" w:cs="Times New Roman"/>
        </w:rPr>
        <w:t xml:space="preserve">as a wealth of research </w:t>
      </w:r>
      <w:r w:rsidR="00C22AC8" w:rsidRPr="00831E12">
        <w:rPr>
          <w:rFonts w:ascii="Times New Roman" w:hAnsi="Times New Roman" w:cs="Times New Roman"/>
        </w:rPr>
        <w:t>has established</w:t>
      </w:r>
      <w:r w:rsidRPr="00831E12">
        <w:rPr>
          <w:rFonts w:ascii="Times New Roman" w:hAnsi="Times New Roman" w:cs="Times New Roman"/>
        </w:rPr>
        <w:t xml:space="preserve"> that implementing transdiagnostic approaches to measurement </w:t>
      </w:r>
      <w:commentRangeEnd w:id="5"/>
      <w:r w:rsidR="006B6D9E">
        <w:rPr>
          <w:rStyle w:val="CommentReference"/>
        </w:rPr>
        <w:commentReference w:id="5"/>
      </w:r>
      <w:r w:rsidR="009A0523" w:rsidRPr="00831E12">
        <w:rPr>
          <w:rFonts w:ascii="Times New Roman" w:hAnsi="Times New Roman" w:cs="Times New Roman"/>
        </w:rPr>
        <w:t xml:space="preserve">results </w:t>
      </w:r>
      <w:r w:rsidR="00A607B2" w:rsidRPr="00831E12">
        <w:rPr>
          <w:rFonts w:ascii="Times New Roman" w:hAnsi="Times New Roman" w:cs="Times New Roman"/>
        </w:rPr>
        <w:t xml:space="preserve">in </w:t>
      </w:r>
      <w:r w:rsidR="00E504BC" w:rsidRPr="00831E12">
        <w:rPr>
          <w:rFonts w:ascii="Times New Roman" w:hAnsi="Times New Roman" w:cs="Times New Roman"/>
        </w:rPr>
        <w:t xml:space="preserve">a </w:t>
      </w:r>
      <w:r w:rsidR="00A607B2" w:rsidRPr="00831E12">
        <w:rPr>
          <w:rFonts w:ascii="Times New Roman" w:hAnsi="Times New Roman" w:cs="Times New Roman"/>
        </w:rPr>
        <w:t>more reliable and valid</w:t>
      </w:r>
      <w:r w:rsidR="009A0523" w:rsidRPr="00831E12">
        <w:rPr>
          <w:rFonts w:ascii="Times New Roman" w:hAnsi="Times New Roman" w:cs="Times New Roman"/>
        </w:rPr>
        <w:t xml:space="preserve"> assessment of psychopathology </w:t>
      </w:r>
      <w:r w:rsidRPr="00831E12">
        <w:rPr>
          <w:rFonts w:ascii="Times New Roman" w:hAnsi="Times New Roman" w:cs="Times New Roman"/>
        </w:rPr>
        <w:t>(</w:t>
      </w:r>
      <w:r w:rsidR="00A607B2" w:rsidRPr="00831E12">
        <w:rPr>
          <w:rFonts w:ascii="Times New Roman" w:hAnsi="Times New Roman" w:cs="Times New Roman"/>
        </w:rPr>
        <w:t xml:space="preserve">Kotov et al., 2021; </w:t>
      </w:r>
      <w:r w:rsidRPr="00831E12">
        <w:rPr>
          <w:rFonts w:ascii="Times New Roman" w:hAnsi="Times New Roman" w:cs="Times New Roman"/>
        </w:rPr>
        <w:t>Stanton et al., 2020</w:t>
      </w:r>
      <w:r w:rsidR="00A607B2" w:rsidRPr="00831E12">
        <w:rPr>
          <w:rFonts w:ascii="Times New Roman" w:hAnsi="Times New Roman" w:cs="Times New Roman"/>
        </w:rPr>
        <w:t>)</w:t>
      </w:r>
      <w:r w:rsidR="002F5A8D" w:rsidRPr="00831E12">
        <w:rPr>
          <w:rFonts w:ascii="Times New Roman" w:hAnsi="Times New Roman" w:cs="Times New Roman"/>
        </w:rPr>
        <w:t xml:space="preserve">. </w:t>
      </w:r>
      <w:r w:rsidR="006233AA" w:rsidRPr="00831E12">
        <w:rPr>
          <w:rFonts w:ascii="Times New Roman" w:hAnsi="Times New Roman" w:cs="Times New Roman"/>
        </w:rPr>
        <w:t xml:space="preserve">More specifically, transdiagnostic frameworks such as </w:t>
      </w:r>
      <w:r w:rsidR="006233AA" w:rsidRPr="00831E12">
        <w:rPr>
          <w:rFonts w:ascii="Times New Roman" w:hAnsi="Times New Roman" w:cs="Times New Roman"/>
        </w:rPr>
        <w:lastRenderedPageBreak/>
        <w:t xml:space="preserve">the Hierarchical Taxonomy of Psychopathology (HiTOP; Kotov et al., 2017) and the Research Domain Criteria (RDoC; Insel, 2010) </w:t>
      </w:r>
      <w:r w:rsidR="001215E8" w:rsidRPr="00831E12">
        <w:rPr>
          <w:rFonts w:ascii="Times New Roman" w:hAnsi="Times New Roman" w:cs="Times New Roman"/>
        </w:rPr>
        <w:t xml:space="preserve">have been constructed with a quantitative approach to address </w:t>
      </w:r>
      <w:r w:rsidR="00FB7045" w:rsidRPr="00831E12">
        <w:rPr>
          <w:rFonts w:ascii="Times New Roman" w:hAnsi="Times New Roman" w:cs="Times New Roman"/>
        </w:rPr>
        <w:t>psychometric limitations of the categorical taxonomies of psychopathology used by the DSM (APA, 1980, 1987, 1994, 2000, 2013, 2022)</w:t>
      </w:r>
      <w:r w:rsidR="001215E8" w:rsidRPr="00831E12">
        <w:rPr>
          <w:rFonts w:ascii="Times New Roman" w:hAnsi="Times New Roman" w:cs="Times New Roman"/>
        </w:rPr>
        <w:t>,</w:t>
      </w:r>
      <w:r w:rsidR="00FB7045" w:rsidRPr="00831E12">
        <w:rPr>
          <w:rFonts w:ascii="Times New Roman" w:hAnsi="Times New Roman" w:cs="Times New Roman"/>
        </w:rPr>
        <w:t xml:space="preserve"> including pervasive comorbidity among the diagnostic system, diagnostic heterogeneity, and poor reliability of categorical disorders writ large due to dichotomization based on arbitrary thresholds for meeting diagnostic criteria (Chmielewski et al., 2015; Krueger et al., 2018; see Ringwald et al., 2021 for meta-analytic </w:t>
      </w:r>
      <w:commentRangeStart w:id="6"/>
      <w:r w:rsidR="00FB7045" w:rsidRPr="00831E12">
        <w:rPr>
          <w:rFonts w:ascii="Times New Roman" w:hAnsi="Times New Roman" w:cs="Times New Roman"/>
        </w:rPr>
        <w:t>review</w:t>
      </w:r>
      <w:commentRangeEnd w:id="6"/>
      <w:r w:rsidR="009B3B06">
        <w:rPr>
          <w:rStyle w:val="CommentReference"/>
        </w:rPr>
        <w:commentReference w:id="6"/>
      </w:r>
      <w:r w:rsidR="00FB7045" w:rsidRPr="00831E12">
        <w:rPr>
          <w:rFonts w:ascii="Times New Roman" w:hAnsi="Times New Roman" w:cs="Times New Roman"/>
        </w:rPr>
        <w:t>)</w:t>
      </w:r>
      <w:r w:rsidR="001215E8" w:rsidRPr="00831E12">
        <w:rPr>
          <w:rFonts w:ascii="Times New Roman" w:hAnsi="Times New Roman" w:cs="Times New Roman"/>
        </w:rPr>
        <w:t xml:space="preserve">. </w:t>
      </w:r>
    </w:p>
    <w:p w14:paraId="4CBA58EC" w14:textId="733A689D" w:rsidR="0055375F" w:rsidRPr="00831E12" w:rsidRDefault="06710B68" w:rsidP="00C71C1E">
      <w:pPr>
        <w:spacing w:line="480" w:lineRule="auto"/>
        <w:ind w:firstLine="720"/>
        <w:rPr>
          <w:rFonts w:ascii="Times New Roman" w:hAnsi="Times New Roman" w:cs="Times New Roman"/>
        </w:rPr>
      </w:pPr>
      <w:r w:rsidRPr="06710B68">
        <w:rPr>
          <w:rFonts w:ascii="Times New Roman" w:hAnsi="Times New Roman" w:cs="Times New Roman"/>
        </w:rPr>
        <w:t xml:space="preserve">There is a growing body of research on the measurement of experiential avoidance, with Acceptance and Action Questionnaire (AAQ-I; Hayes et al., 2004) and the revised versions of the AAQ-I (i.e., AAQ-II and AAQ-3; Bond et al., 2011; Ong et al., 2020) as the most widely used measure. </w:t>
      </w:r>
      <w:commentRangeStart w:id="7"/>
      <w:r w:rsidRPr="06710B68">
        <w:rPr>
          <w:rFonts w:ascii="Times New Roman" w:hAnsi="Times New Roman" w:cs="Times New Roman"/>
        </w:rPr>
        <w:t xml:space="preserve">However, there have been mixed findings regarding the psychometric properties of the AAQ measures, with some studies supporting the psychometric soundness of the measures (e.g., Fledderus et al., 2012; Gloster et al., 2011), and other studies finding unsatisfactory results (e.g., Bond &amp; Bruce, 2003; Marx &amp; Sloan, 2005; Rogge et al., 2019; Zvolensky &amp; Forsyth, 2002). </w:t>
      </w:r>
      <w:commentRangeEnd w:id="7"/>
      <w:r w:rsidR="00E539C5">
        <w:rPr>
          <w:rStyle w:val="CommentReference"/>
        </w:rPr>
        <w:commentReference w:id="7"/>
      </w:r>
    </w:p>
    <w:p w14:paraId="79BA029F" w14:textId="369D95E6" w:rsidR="00540816" w:rsidRPr="00831E12" w:rsidRDefault="00540816" w:rsidP="00C71C1E">
      <w:pPr>
        <w:spacing w:line="480" w:lineRule="auto"/>
        <w:ind w:firstLine="720"/>
        <w:rPr>
          <w:rFonts w:ascii="Times New Roman" w:hAnsi="Times New Roman" w:cs="Times New Roman"/>
        </w:rPr>
      </w:pPr>
      <w:commentRangeStart w:id="8"/>
      <w:r w:rsidRPr="00831E12">
        <w:rPr>
          <w:rFonts w:ascii="Times New Roman" w:hAnsi="Times New Roman" w:cs="Times New Roman"/>
        </w:rPr>
        <w:t>It should be noted that a</w:t>
      </w:r>
      <w:r w:rsidR="00D700BA" w:rsidRPr="00831E12">
        <w:rPr>
          <w:rFonts w:ascii="Times New Roman" w:hAnsi="Times New Roman" w:cs="Times New Roman"/>
        </w:rPr>
        <w:t xml:space="preserve"> major limitation of the</w:t>
      </w:r>
      <w:r w:rsidR="00214D16" w:rsidRPr="00831E12">
        <w:rPr>
          <w:rFonts w:ascii="Times New Roman" w:hAnsi="Times New Roman" w:cs="Times New Roman"/>
        </w:rPr>
        <w:t xml:space="preserve"> literature on the psychometric properties of the AAQ</w:t>
      </w:r>
      <w:r w:rsidR="004812B1" w:rsidRPr="00831E12">
        <w:rPr>
          <w:rFonts w:ascii="Times New Roman" w:hAnsi="Times New Roman" w:cs="Times New Roman"/>
        </w:rPr>
        <w:t xml:space="preserve"> measures</w:t>
      </w:r>
      <w:r w:rsidR="00214D16" w:rsidRPr="00831E12">
        <w:rPr>
          <w:rFonts w:ascii="Times New Roman" w:hAnsi="Times New Roman" w:cs="Times New Roman"/>
        </w:rPr>
        <w:t xml:space="preserve"> has been </w:t>
      </w:r>
      <w:r w:rsidR="00D700BA" w:rsidRPr="00831E12">
        <w:rPr>
          <w:rFonts w:ascii="Times New Roman" w:hAnsi="Times New Roman" w:cs="Times New Roman"/>
        </w:rPr>
        <w:t>its piecemeal investigation vis-à-vis the construct validity of the two measures</w:t>
      </w:r>
      <w:r w:rsidRPr="00831E12">
        <w:rPr>
          <w:rFonts w:ascii="Times New Roman" w:hAnsi="Times New Roman" w:cs="Times New Roman"/>
        </w:rPr>
        <w:t xml:space="preserve"> (the extent to which the measures assess the construct they intend to measure, i.e., experiential avoidance; Campbell &amp; Fiske, 1959; Cronbach &amp; Meehl, 1955; Loevinger, 1957). </w:t>
      </w:r>
      <w:r w:rsidR="00214D16" w:rsidRPr="00831E12">
        <w:rPr>
          <w:rFonts w:ascii="Times New Roman" w:hAnsi="Times New Roman" w:cs="Times New Roman"/>
        </w:rPr>
        <w:t>Construct validity serves as</w:t>
      </w:r>
      <w:r w:rsidR="005012B4" w:rsidRPr="00831E12">
        <w:rPr>
          <w:rFonts w:ascii="Times New Roman" w:hAnsi="Times New Roman" w:cs="Times New Roman"/>
        </w:rPr>
        <w:t xml:space="preserve"> an overarching measure of validity comprising all indicators of reliability and forms of validity including </w:t>
      </w:r>
      <w:r w:rsidR="003877A0" w:rsidRPr="00831E12">
        <w:rPr>
          <w:rFonts w:ascii="Times New Roman" w:hAnsi="Times New Roman" w:cs="Times New Roman"/>
        </w:rPr>
        <w:t xml:space="preserve">content, criterion, </w:t>
      </w:r>
      <w:r w:rsidR="005012B4" w:rsidRPr="00831E12">
        <w:rPr>
          <w:rFonts w:ascii="Times New Roman" w:hAnsi="Times New Roman" w:cs="Times New Roman"/>
        </w:rPr>
        <w:t xml:space="preserve">convergent, </w:t>
      </w:r>
      <w:r w:rsidR="003877A0" w:rsidRPr="00831E12">
        <w:rPr>
          <w:rFonts w:ascii="Times New Roman" w:hAnsi="Times New Roman" w:cs="Times New Roman"/>
        </w:rPr>
        <w:t xml:space="preserve">and </w:t>
      </w:r>
      <w:r w:rsidR="005012B4" w:rsidRPr="00831E12">
        <w:rPr>
          <w:rFonts w:ascii="Times New Roman" w:hAnsi="Times New Roman" w:cs="Times New Roman"/>
        </w:rPr>
        <w:t>discriminant validity (</w:t>
      </w:r>
      <w:r w:rsidR="008A28A8" w:rsidRPr="00831E12">
        <w:rPr>
          <w:rFonts w:ascii="Times New Roman" w:hAnsi="Times New Roman" w:cs="Times New Roman"/>
        </w:rPr>
        <w:t>see Strauss &amp; Smith, 2009, for an overview of construct validity</w:t>
      </w:r>
      <w:r w:rsidR="005012B4" w:rsidRPr="00831E12">
        <w:rPr>
          <w:rFonts w:ascii="Times New Roman" w:hAnsi="Times New Roman" w:cs="Times New Roman"/>
        </w:rPr>
        <w:t xml:space="preserve">), </w:t>
      </w:r>
      <w:r w:rsidR="00214D16" w:rsidRPr="00831E12">
        <w:rPr>
          <w:rFonts w:ascii="Times New Roman" w:hAnsi="Times New Roman" w:cs="Times New Roman"/>
        </w:rPr>
        <w:t xml:space="preserve">and is not only </w:t>
      </w:r>
      <w:r w:rsidR="00214D16" w:rsidRPr="00831E12">
        <w:rPr>
          <w:rFonts w:ascii="Times New Roman" w:hAnsi="Times New Roman" w:cs="Times New Roman"/>
        </w:rPr>
        <w:lastRenderedPageBreak/>
        <w:t>essential for the evaluation of a measure’s psychometric soundness, but also for its clinical utility (</w:t>
      </w:r>
      <w:r w:rsidR="00AA1DE3" w:rsidRPr="00831E12">
        <w:rPr>
          <w:rFonts w:ascii="Times New Roman" w:hAnsi="Times New Roman" w:cs="Times New Roman"/>
        </w:rPr>
        <w:t xml:space="preserve">Chmielewski et al., 2015; Clark &amp; Watson, </w:t>
      </w:r>
      <w:r w:rsidR="00E31C2E" w:rsidRPr="00831E12">
        <w:rPr>
          <w:rFonts w:ascii="Times New Roman" w:hAnsi="Times New Roman" w:cs="Times New Roman"/>
        </w:rPr>
        <w:t>2019</w:t>
      </w:r>
      <w:r w:rsidR="00214D16" w:rsidRPr="00831E12">
        <w:rPr>
          <w:rFonts w:ascii="Times New Roman" w:hAnsi="Times New Roman" w:cs="Times New Roman"/>
        </w:rPr>
        <w:t xml:space="preserve">). </w:t>
      </w:r>
      <w:r w:rsidRPr="00831E12">
        <w:rPr>
          <w:rFonts w:ascii="Times New Roman" w:hAnsi="Times New Roman" w:cs="Times New Roman"/>
        </w:rPr>
        <w:t xml:space="preserve">Accordingly, Rochefort and colleagues (2018) </w:t>
      </w:r>
      <w:r w:rsidR="004C2905" w:rsidRPr="00831E12">
        <w:rPr>
          <w:rFonts w:ascii="Times New Roman" w:hAnsi="Times New Roman" w:cs="Times New Roman"/>
        </w:rPr>
        <w:t xml:space="preserve">examined the construct validity of experiential avoidance </w:t>
      </w:r>
      <w:r w:rsidR="00006A50" w:rsidRPr="00831E12">
        <w:rPr>
          <w:rFonts w:ascii="Times New Roman" w:hAnsi="Times New Roman" w:cs="Times New Roman"/>
        </w:rPr>
        <w:t xml:space="preserve">measures </w:t>
      </w:r>
      <w:r w:rsidR="004C2905" w:rsidRPr="00831E12">
        <w:rPr>
          <w:rFonts w:ascii="Times New Roman" w:hAnsi="Times New Roman" w:cs="Times New Roman"/>
        </w:rPr>
        <w:t>and found that the AAQ-II provided an advantage over AAQ-I by demonstrating satisfactory levels of reliability</w:t>
      </w:r>
      <w:r w:rsidR="00006A50" w:rsidRPr="00831E12">
        <w:rPr>
          <w:rFonts w:ascii="Times New Roman" w:hAnsi="Times New Roman" w:cs="Times New Roman"/>
        </w:rPr>
        <w:t xml:space="preserve">, </w:t>
      </w:r>
      <w:r w:rsidR="006D1725">
        <w:rPr>
          <w:rFonts w:ascii="Times New Roman" w:hAnsi="Times New Roman" w:cs="Times New Roman"/>
        </w:rPr>
        <w:t>which is one of many</w:t>
      </w:r>
      <w:r w:rsidR="00006A50" w:rsidRPr="00831E12">
        <w:rPr>
          <w:rFonts w:ascii="Times New Roman" w:hAnsi="Times New Roman" w:cs="Times New Roman"/>
        </w:rPr>
        <w:t xml:space="preserve"> component</w:t>
      </w:r>
      <w:r w:rsidR="006D1725">
        <w:rPr>
          <w:rFonts w:ascii="Times New Roman" w:hAnsi="Times New Roman" w:cs="Times New Roman"/>
        </w:rPr>
        <w:t>s</w:t>
      </w:r>
      <w:r w:rsidR="00006A50" w:rsidRPr="00831E12">
        <w:rPr>
          <w:rFonts w:ascii="Times New Roman" w:hAnsi="Times New Roman" w:cs="Times New Roman"/>
        </w:rPr>
        <w:t xml:space="preserve"> of construct validity (</w:t>
      </w:r>
      <w:r w:rsidR="00E31C2E" w:rsidRPr="00831E12">
        <w:rPr>
          <w:rFonts w:ascii="Times New Roman" w:hAnsi="Times New Roman" w:cs="Times New Roman"/>
        </w:rPr>
        <w:t>Chmielewski &amp; Watson, 2009; Clark &amp; Watson, 1995; Simms, 2008</w:t>
      </w:r>
      <w:r w:rsidR="00006A50" w:rsidRPr="00831E12">
        <w:rPr>
          <w:rFonts w:ascii="Times New Roman" w:hAnsi="Times New Roman" w:cs="Times New Roman"/>
        </w:rPr>
        <w:t>). This finding is consistent with other studies examining the reliability of the AAQ</w:t>
      </w:r>
      <w:r w:rsidR="000D2FBB" w:rsidRPr="00831E12">
        <w:rPr>
          <w:rFonts w:ascii="Times New Roman" w:hAnsi="Times New Roman" w:cs="Times New Roman"/>
        </w:rPr>
        <w:t>-I and the AAQ-II</w:t>
      </w:r>
      <w:r w:rsidR="00006A50" w:rsidRPr="00831E12">
        <w:rPr>
          <w:rFonts w:ascii="Times New Roman" w:hAnsi="Times New Roman" w:cs="Times New Roman"/>
        </w:rPr>
        <w:t xml:space="preserve"> (e.g.,</w:t>
      </w:r>
      <w:r w:rsidR="00E31C2E" w:rsidRPr="00831E12">
        <w:rPr>
          <w:rFonts w:ascii="Times New Roman" w:hAnsi="Times New Roman" w:cs="Times New Roman"/>
        </w:rPr>
        <w:t xml:space="preserve"> </w:t>
      </w:r>
      <w:r w:rsidR="001C780B" w:rsidRPr="00831E12">
        <w:rPr>
          <w:rFonts w:ascii="Times New Roman" w:hAnsi="Times New Roman" w:cs="Times New Roman"/>
        </w:rPr>
        <w:t xml:space="preserve">Bond &amp; Bunce, 2003; </w:t>
      </w:r>
      <w:r w:rsidR="00C9786A" w:rsidRPr="00831E12">
        <w:rPr>
          <w:rFonts w:ascii="Times New Roman" w:hAnsi="Times New Roman" w:cs="Times New Roman"/>
        </w:rPr>
        <w:t xml:space="preserve">Correa-Fernández et al., 2020; </w:t>
      </w:r>
      <w:r w:rsidR="00E31C2E" w:rsidRPr="00831E12">
        <w:rPr>
          <w:rFonts w:ascii="Times New Roman" w:hAnsi="Times New Roman" w:cs="Times New Roman"/>
        </w:rPr>
        <w:t>Hayes et al., 2004, 2006</w:t>
      </w:r>
      <w:r w:rsidR="00006A50" w:rsidRPr="00831E12">
        <w:rPr>
          <w:rFonts w:ascii="Times New Roman" w:hAnsi="Times New Roman" w:cs="Times New Roman"/>
        </w:rPr>
        <w:t xml:space="preserve">). However, studies including Rochefort et al. (2018) have found </w:t>
      </w:r>
      <w:r w:rsidR="00E55D31" w:rsidRPr="00831E12">
        <w:rPr>
          <w:rFonts w:ascii="Times New Roman" w:hAnsi="Times New Roman" w:cs="Times New Roman"/>
        </w:rPr>
        <w:t xml:space="preserve">convergent and discriminant validity of </w:t>
      </w:r>
      <w:r w:rsidR="000D2FBB" w:rsidRPr="00831E12">
        <w:rPr>
          <w:rFonts w:ascii="Times New Roman" w:hAnsi="Times New Roman" w:cs="Times New Roman"/>
        </w:rPr>
        <w:t>both the AAQ-I and</w:t>
      </w:r>
      <w:r w:rsidR="00E55D31" w:rsidRPr="00831E12">
        <w:rPr>
          <w:rFonts w:ascii="Times New Roman" w:hAnsi="Times New Roman" w:cs="Times New Roman"/>
        </w:rPr>
        <w:t xml:space="preserve"> </w:t>
      </w:r>
      <w:r w:rsidR="00006A50" w:rsidRPr="00831E12">
        <w:rPr>
          <w:rFonts w:ascii="Times New Roman" w:hAnsi="Times New Roman" w:cs="Times New Roman"/>
        </w:rPr>
        <w:t>AAQ-II</w:t>
      </w:r>
      <w:r w:rsidR="000D2FBB" w:rsidRPr="00831E12">
        <w:rPr>
          <w:rFonts w:ascii="Times New Roman" w:hAnsi="Times New Roman" w:cs="Times New Roman"/>
        </w:rPr>
        <w:t xml:space="preserve"> </w:t>
      </w:r>
      <w:r w:rsidR="00FC1A7C" w:rsidRPr="00831E12">
        <w:rPr>
          <w:rFonts w:ascii="Times New Roman" w:hAnsi="Times New Roman" w:cs="Times New Roman"/>
        </w:rPr>
        <w:t>to be problematic</w:t>
      </w:r>
      <w:r w:rsidR="000D2FBB" w:rsidRPr="00831E12">
        <w:rPr>
          <w:rFonts w:ascii="Times New Roman" w:hAnsi="Times New Roman" w:cs="Times New Roman"/>
        </w:rPr>
        <w:t>, specifically relative to</w:t>
      </w:r>
      <w:r w:rsidR="000A235D" w:rsidRPr="00831E12">
        <w:rPr>
          <w:rFonts w:ascii="Times New Roman" w:hAnsi="Times New Roman" w:cs="Times New Roman"/>
        </w:rPr>
        <w:t xml:space="preserve"> measures of</w:t>
      </w:r>
      <w:r w:rsidR="000D2FBB" w:rsidRPr="00831E12">
        <w:rPr>
          <w:rFonts w:ascii="Times New Roman" w:hAnsi="Times New Roman" w:cs="Times New Roman"/>
        </w:rPr>
        <w:t xml:space="preserve"> trait negative affect</w:t>
      </w:r>
      <w:r w:rsidR="000A235D" w:rsidRPr="00831E12">
        <w:rPr>
          <w:rFonts w:ascii="Times New Roman" w:hAnsi="Times New Roman" w:cs="Times New Roman"/>
        </w:rPr>
        <w:t xml:space="preserve"> and neuroticism</w:t>
      </w:r>
      <w:r w:rsidR="000D2FBB" w:rsidRPr="00831E12">
        <w:rPr>
          <w:rFonts w:ascii="Times New Roman" w:hAnsi="Times New Roman" w:cs="Times New Roman"/>
        </w:rPr>
        <w:t xml:space="preserve"> </w:t>
      </w:r>
      <w:r w:rsidR="00561955" w:rsidRPr="00831E12">
        <w:rPr>
          <w:rFonts w:ascii="Times New Roman" w:hAnsi="Times New Roman" w:cs="Times New Roman"/>
        </w:rPr>
        <w:t>(e.g.,</w:t>
      </w:r>
      <w:r w:rsidR="00174875" w:rsidRPr="00831E12">
        <w:rPr>
          <w:rFonts w:ascii="Times New Roman" w:hAnsi="Times New Roman" w:cs="Times New Roman"/>
        </w:rPr>
        <w:t xml:space="preserve"> Boelen &amp; Reijntjes, 2008; Kashdan &amp; Breen, 2007;</w:t>
      </w:r>
      <w:r w:rsidR="00561955" w:rsidRPr="00831E12">
        <w:rPr>
          <w:rFonts w:ascii="Times New Roman" w:hAnsi="Times New Roman" w:cs="Times New Roman"/>
        </w:rPr>
        <w:t xml:space="preserve"> Tyndall et al., 2019; </w:t>
      </w:r>
      <w:r w:rsidR="00565928" w:rsidRPr="00831E12">
        <w:rPr>
          <w:rFonts w:ascii="Times New Roman" w:hAnsi="Times New Roman" w:cs="Times New Roman"/>
        </w:rPr>
        <w:t xml:space="preserve">Vaughan-Johnston et al., 2017; </w:t>
      </w:r>
      <w:r w:rsidR="00561955" w:rsidRPr="00831E12">
        <w:rPr>
          <w:rFonts w:ascii="Times New Roman" w:hAnsi="Times New Roman" w:cs="Times New Roman"/>
        </w:rPr>
        <w:t>Wolgast, 2014)</w:t>
      </w:r>
      <w:r w:rsidR="004812B1" w:rsidRPr="00831E12">
        <w:rPr>
          <w:rFonts w:ascii="Times New Roman" w:hAnsi="Times New Roman" w:cs="Times New Roman"/>
        </w:rPr>
        <w:t>.</w:t>
      </w:r>
      <w:r w:rsidR="00FC1A7C" w:rsidRPr="00831E12">
        <w:rPr>
          <w:rFonts w:ascii="Times New Roman" w:hAnsi="Times New Roman" w:cs="Times New Roman"/>
        </w:rPr>
        <w:t xml:space="preserve"> </w:t>
      </w:r>
      <w:r w:rsidR="006D1725">
        <w:rPr>
          <w:rFonts w:ascii="Times New Roman" w:hAnsi="Times New Roman" w:cs="Times New Roman"/>
        </w:rPr>
        <w:t xml:space="preserve"> </w:t>
      </w:r>
      <w:commentRangeEnd w:id="8"/>
      <w:r w:rsidR="00EF31EB">
        <w:rPr>
          <w:rStyle w:val="CommentReference"/>
        </w:rPr>
        <w:commentReference w:id="8"/>
      </w:r>
    </w:p>
    <w:p w14:paraId="590C2EED" w14:textId="45389FD7" w:rsidR="00845F2B" w:rsidRPr="00A86D08" w:rsidRDefault="000D2FBB" w:rsidP="00C71C1E">
      <w:pPr>
        <w:spacing w:line="480" w:lineRule="auto"/>
        <w:rPr>
          <w:rFonts w:ascii="Times New Roman" w:hAnsi="Times New Roman" w:cs="Times New Roman"/>
          <w:iCs/>
        </w:rPr>
      </w:pPr>
      <w:r w:rsidRPr="00831E12">
        <w:rPr>
          <w:rFonts w:ascii="Times New Roman" w:hAnsi="Times New Roman" w:cs="Times New Roman"/>
        </w:rPr>
        <w:tab/>
        <w:t>The Multidimensional Experiential Avoidance Questionnaire (MEAQ; Gámez et al., 2011) was developed to</w:t>
      </w:r>
      <w:r w:rsidR="004221A8" w:rsidRPr="00831E12">
        <w:rPr>
          <w:rFonts w:ascii="Times New Roman" w:hAnsi="Times New Roman" w:cs="Times New Roman"/>
        </w:rPr>
        <w:t xml:space="preserve"> address the aforementioned limitations </w:t>
      </w:r>
      <w:r w:rsidR="00511077" w:rsidRPr="00831E12">
        <w:rPr>
          <w:rFonts w:ascii="Times New Roman" w:hAnsi="Times New Roman" w:cs="Times New Roman"/>
        </w:rPr>
        <w:t>of</w:t>
      </w:r>
      <w:r w:rsidR="004221A8" w:rsidRPr="00831E12">
        <w:rPr>
          <w:rFonts w:ascii="Times New Roman" w:hAnsi="Times New Roman" w:cs="Times New Roman"/>
        </w:rPr>
        <w:t xml:space="preserve"> the AAQ measures by including different manifestations of experiential avoidance shown in the existing literature (see Chawla &amp; Ostafin, 2007; </w:t>
      </w:r>
      <w:r w:rsidR="00174875" w:rsidRPr="00831E12">
        <w:rPr>
          <w:rFonts w:ascii="Times New Roman" w:hAnsi="Times New Roman" w:cs="Times New Roman"/>
        </w:rPr>
        <w:t xml:space="preserve">Hayes et al., 1996; </w:t>
      </w:r>
      <w:r w:rsidR="00FE4F8F" w:rsidRPr="00831E12">
        <w:rPr>
          <w:rFonts w:ascii="Times New Roman" w:hAnsi="Times New Roman" w:cs="Times New Roman"/>
        </w:rPr>
        <w:t>Malo et al., 2022</w:t>
      </w:r>
      <w:r w:rsidR="000E1957" w:rsidRPr="00831E12">
        <w:rPr>
          <w:rFonts w:ascii="Times New Roman" w:hAnsi="Times New Roman" w:cs="Times New Roman"/>
        </w:rPr>
        <w:t>)</w:t>
      </w:r>
      <w:r w:rsidR="00511077" w:rsidRPr="00831E12">
        <w:rPr>
          <w:rFonts w:ascii="Times New Roman" w:hAnsi="Times New Roman" w:cs="Times New Roman"/>
        </w:rPr>
        <w:t xml:space="preserve">, providing incremental </w:t>
      </w:r>
      <w:r w:rsidR="00EB7D88" w:rsidRPr="00831E12">
        <w:rPr>
          <w:rFonts w:ascii="Times New Roman" w:hAnsi="Times New Roman" w:cs="Times New Roman"/>
        </w:rPr>
        <w:t>validity</w:t>
      </w:r>
      <w:r w:rsidR="00511077" w:rsidRPr="00831E12">
        <w:rPr>
          <w:rFonts w:ascii="Times New Roman" w:hAnsi="Times New Roman" w:cs="Times New Roman"/>
        </w:rPr>
        <w:t xml:space="preserve"> above and beyond </w:t>
      </w:r>
      <w:r w:rsidR="000A235D" w:rsidRPr="00831E12">
        <w:rPr>
          <w:rFonts w:ascii="Times New Roman" w:hAnsi="Times New Roman" w:cs="Times New Roman"/>
        </w:rPr>
        <w:t xml:space="preserve">measures of distress. </w:t>
      </w:r>
      <w:r w:rsidR="003B0E31" w:rsidRPr="00831E12">
        <w:rPr>
          <w:rFonts w:ascii="Times New Roman" w:hAnsi="Times New Roman" w:cs="Times New Roman"/>
        </w:rPr>
        <w:t>Unlike the AAQ measures, the MEAQ has a multidimensional structure comprising six dimensions</w:t>
      </w:r>
      <w:r w:rsidR="005976F7" w:rsidRPr="00831E12">
        <w:rPr>
          <w:rFonts w:ascii="Times New Roman" w:hAnsi="Times New Roman" w:cs="Times New Roman"/>
        </w:rPr>
        <w:t xml:space="preserve"> of experiential avoidance</w:t>
      </w:r>
      <w:r w:rsidR="002A11E6">
        <w:rPr>
          <w:rFonts w:ascii="Times New Roman" w:hAnsi="Times New Roman" w:cs="Times New Roman"/>
        </w:rPr>
        <w:t xml:space="preserve">: (1) </w:t>
      </w:r>
      <w:r w:rsidR="002A11E6" w:rsidRPr="002A11E6">
        <w:rPr>
          <w:rFonts w:ascii="Times New Roman" w:hAnsi="Times New Roman" w:cs="Times New Roman"/>
          <w:i/>
          <w:iCs/>
        </w:rPr>
        <w:t>behavioral avoidance</w:t>
      </w:r>
      <w:r w:rsidR="002A11E6">
        <w:rPr>
          <w:rFonts w:ascii="Times New Roman" w:hAnsi="Times New Roman" w:cs="Times New Roman"/>
        </w:rPr>
        <w:t xml:space="preserve">, measuring situational avoidance of physical distress and discomfort; (2) </w:t>
      </w:r>
      <w:r w:rsidR="002A11E6">
        <w:rPr>
          <w:rFonts w:ascii="Times New Roman" w:hAnsi="Times New Roman" w:cs="Times New Roman"/>
          <w:i/>
          <w:iCs/>
        </w:rPr>
        <w:t>distress aversion</w:t>
      </w:r>
      <w:r w:rsidR="002A11E6">
        <w:rPr>
          <w:rFonts w:ascii="Times New Roman" w:hAnsi="Times New Roman" w:cs="Times New Roman"/>
          <w:iCs/>
        </w:rPr>
        <w:t xml:space="preserve">, measuring </w:t>
      </w:r>
      <w:r w:rsidR="000E1A48">
        <w:rPr>
          <w:rFonts w:ascii="Times New Roman" w:hAnsi="Times New Roman" w:cs="Times New Roman"/>
          <w:iCs/>
        </w:rPr>
        <w:t>nonacceptance</w:t>
      </w:r>
      <w:r w:rsidR="002A11E6">
        <w:rPr>
          <w:rFonts w:ascii="Times New Roman" w:hAnsi="Times New Roman" w:cs="Times New Roman"/>
          <w:iCs/>
        </w:rPr>
        <w:t xml:space="preserve"> or negative perceptions of distress; (3) </w:t>
      </w:r>
      <w:r w:rsidR="002A11E6">
        <w:rPr>
          <w:rFonts w:ascii="Times New Roman" w:hAnsi="Times New Roman" w:cs="Times New Roman"/>
          <w:i/>
        </w:rPr>
        <w:t>procrastination</w:t>
      </w:r>
      <w:r w:rsidR="002A11E6">
        <w:rPr>
          <w:rFonts w:ascii="Times New Roman" w:hAnsi="Times New Roman" w:cs="Times New Roman"/>
          <w:iCs/>
        </w:rPr>
        <w:t xml:space="preserve">, measuring the degree to which one delays activities that may cause distress; (4) </w:t>
      </w:r>
      <w:r w:rsidR="002A11E6">
        <w:rPr>
          <w:rFonts w:ascii="Times New Roman" w:hAnsi="Times New Roman" w:cs="Times New Roman"/>
          <w:i/>
        </w:rPr>
        <w:t>distraction</w:t>
      </w:r>
      <w:r w:rsidR="002A11E6">
        <w:rPr>
          <w:rFonts w:ascii="Times New Roman" w:hAnsi="Times New Roman" w:cs="Times New Roman"/>
          <w:iCs/>
        </w:rPr>
        <w:t xml:space="preserve"> or </w:t>
      </w:r>
      <w:r w:rsidR="002A11E6">
        <w:rPr>
          <w:rFonts w:ascii="Times New Roman" w:hAnsi="Times New Roman" w:cs="Times New Roman"/>
          <w:i/>
        </w:rPr>
        <w:t>suppression</w:t>
      </w:r>
      <w:r w:rsidR="002A11E6">
        <w:rPr>
          <w:rFonts w:ascii="Times New Roman" w:hAnsi="Times New Roman" w:cs="Times New Roman"/>
          <w:iCs/>
        </w:rPr>
        <w:t xml:space="preserve">, measuring the degree to which one attempts to suppress and ignore distress; (5) </w:t>
      </w:r>
      <w:r w:rsidR="002A11E6">
        <w:rPr>
          <w:rFonts w:ascii="Times New Roman" w:hAnsi="Times New Roman" w:cs="Times New Roman"/>
          <w:i/>
        </w:rPr>
        <w:t>repression</w:t>
      </w:r>
      <w:r w:rsidR="002A11E6">
        <w:rPr>
          <w:rFonts w:ascii="Times New Roman" w:hAnsi="Times New Roman" w:cs="Times New Roman"/>
          <w:iCs/>
        </w:rPr>
        <w:t xml:space="preserve"> </w:t>
      </w:r>
      <w:r w:rsidR="000E1A48">
        <w:rPr>
          <w:rFonts w:ascii="Times New Roman" w:hAnsi="Times New Roman" w:cs="Times New Roman"/>
          <w:iCs/>
        </w:rPr>
        <w:t xml:space="preserve">or </w:t>
      </w:r>
      <w:r w:rsidR="000E1A48">
        <w:rPr>
          <w:rFonts w:ascii="Times New Roman" w:hAnsi="Times New Roman" w:cs="Times New Roman"/>
          <w:i/>
        </w:rPr>
        <w:t>denial</w:t>
      </w:r>
      <w:r w:rsidR="000E1A48">
        <w:rPr>
          <w:rFonts w:ascii="Times New Roman" w:hAnsi="Times New Roman" w:cs="Times New Roman"/>
          <w:iCs/>
        </w:rPr>
        <w:t xml:space="preserve">, measuring dissociation and creating distance from distress; and lastly (6) </w:t>
      </w:r>
      <w:r w:rsidR="000E1A48">
        <w:rPr>
          <w:rFonts w:ascii="Times New Roman" w:hAnsi="Times New Roman" w:cs="Times New Roman"/>
          <w:i/>
        </w:rPr>
        <w:lastRenderedPageBreak/>
        <w:t>distress endurance</w:t>
      </w:r>
      <w:r w:rsidR="000E1A48">
        <w:rPr>
          <w:rFonts w:ascii="Times New Roman" w:hAnsi="Times New Roman" w:cs="Times New Roman"/>
          <w:iCs/>
        </w:rPr>
        <w:t xml:space="preserve">, which measures willingness to engage in activities that may be distressing in the short-term but adaptive in the long-term (Gamez et al., 2011). </w:t>
      </w:r>
      <w:commentRangeStart w:id="9"/>
      <w:r w:rsidR="00E17A5E">
        <w:rPr>
          <w:rFonts w:ascii="Times New Roman" w:hAnsi="Times New Roman" w:cs="Times New Roman"/>
          <w:iCs/>
        </w:rPr>
        <w:t>An individual with a high level of trait experiential avoidance as conceptualized by the MEAQ would be expected to show high levels of behavioral avoidance, distress aversion, procrastination, distraction/suppression, and repression/denial</w:t>
      </w:r>
      <w:commentRangeEnd w:id="9"/>
      <w:r w:rsidR="009A3E1F">
        <w:rPr>
          <w:rStyle w:val="CommentReference"/>
        </w:rPr>
        <w:commentReference w:id="9"/>
      </w:r>
      <w:r w:rsidR="00E17A5E">
        <w:rPr>
          <w:rFonts w:ascii="Times New Roman" w:hAnsi="Times New Roman" w:cs="Times New Roman"/>
          <w:iCs/>
        </w:rPr>
        <w:t xml:space="preserve">. </w:t>
      </w:r>
      <w:r w:rsidR="00847F49">
        <w:rPr>
          <w:rFonts w:ascii="Times New Roman" w:hAnsi="Times New Roman" w:cs="Times New Roman"/>
          <w:iCs/>
        </w:rPr>
        <w:t xml:space="preserve">Further, as distress endurance is expected to be negatively associated with experiential avoidance, an individual with a high level of experiential avoidance would be expected to show low levels of distress endurance. </w:t>
      </w:r>
      <w:r w:rsidR="00A86D08">
        <w:rPr>
          <w:rFonts w:ascii="Times New Roman" w:hAnsi="Times New Roman" w:cs="Times New Roman"/>
          <w:iCs/>
        </w:rPr>
        <w:t>It is important to note that as</w:t>
      </w:r>
      <w:r w:rsidR="00020DE4">
        <w:rPr>
          <w:rFonts w:ascii="Times New Roman" w:hAnsi="Times New Roman" w:cs="Times New Roman"/>
        </w:rPr>
        <w:t xml:space="preserve"> the MEAQ was published more recently relative to the AAQ,</w:t>
      </w:r>
      <w:r w:rsidR="00020DE4" w:rsidRPr="00831E12">
        <w:rPr>
          <w:rFonts w:ascii="Times New Roman" w:hAnsi="Times New Roman" w:cs="Times New Roman"/>
        </w:rPr>
        <w:t xml:space="preserve"> a smaller body of literature </w:t>
      </w:r>
      <w:r w:rsidR="00020DE4">
        <w:rPr>
          <w:rFonts w:ascii="Times New Roman" w:hAnsi="Times New Roman" w:cs="Times New Roman"/>
        </w:rPr>
        <w:t>has examined its</w:t>
      </w:r>
      <w:r w:rsidR="00020DE4" w:rsidRPr="00831E12">
        <w:rPr>
          <w:rFonts w:ascii="Times New Roman" w:hAnsi="Times New Roman" w:cs="Times New Roman"/>
        </w:rPr>
        <w:t xml:space="preserve"> psychometric properties</w:t>
      </w:r>
      <w:r w:rsidR="00020DE4">
        <w:rPr>
          <w:rFonts w:ascii="Times New Roman" w:hAnsi="Times New Roman" w:cs="Times New Roman"/>
        </w:rPr>
        <w:t>.</w:t>
      </w:r>
      <w:r w:rsidR="002A11E6">
        <w:rPr>
          <w:rFonts w:ascii="Times New Roman" w:hAnsi="Times New Roman" w:cs="Times New Roman"/>
        </w:rPr>
        <w:t xml:space="preserve"> </w:t>
      </w:r>
      <w:r w:rsidR="00A86D08">
        <w:rPr>
          <w:rFonts w:ascii="Times New Roman" w:hAnsi="Times New Roman" w:cs="Times New Roman"/>
        </w:rPr>
        <w:t xml:space="preserve">However, research to date has found that the MEAQ demonstrates optimal psychometric properties across different samples (e.g., </w:t>
      </w:r>
      <w:r w:rsidR="00E65417">
        <w:rPr>
          <w:rFonts w:ascii="Times New Roman" w:hAnsi="Times New Roman" w:cs="Times New Roman"/>
        </w:rPr>
        <w:t xml:space="preserve">Lewis &amp; Naugle, 2017; </w:t>
      </w:r>
      <w:r w:rsidR="00A86D08">
        <w:rPr>
          <w:rFonts w:ascii="Times New Roman" w:hAnsi="Times New Roman" w:cs="Times New Roman"/>
        </w:rPr>
        <w:t xml:space="preserve">Tyndall et al., 2019). </w:t>
      </w:r>
    </w:p>
    <w:p w14:paraId="2767554A" w14:textId="39BF7EB9" w:rsidR="00A86D08" w:rsidRDefault="00020DE4" w:rsidP="00E94570">
      <w:pPr>
        <w:spacing w:line="480" w:lineRule="auto"/>
        <w:ind w:firstLine="720"/>
        <w:rPr>
          <w:rFonts w:ascii="Times New Roman" w:hAnsi="Times New Roman" w:cs="Times New Roman"/>
        </w:rPr>
      </w:pPr>
      <w:r>
        <w:rPr>
          <w:rFonts w:ascii="Times New Roman" w:hAnsi="Times New Roman" w:cs="Times New Roman"/>
        </w:rPr>
        <w:t>G</w:t>
      </w:r>
      <w:r w:rsidR="000D2FBB" w:rsidRPr="00831E12">
        <w:rPr>
          <w:rFonts w:ascii="Times New Roman" w:hAnsi="Times New Roman" w:cs="Times New Roman"/>
        </w:rPr>
        <w:t xml:space="preserve">iven the frequent usage of the </w:t>
      </w:r>
      <w:r w:rsidR="00A86D08">
        <w:rPr>
          <w:rFonts w:ascii="Times New Roman" w:hAnsi="Times New Roman" w:cs="Times New Roman"/>
        </w:rPr>
        <w:t xml:space="preserve">experiential avoidance </w:t>
      </w:r>
      <w:r w:rsidR="000D2FBB" w:rsidRPr="00831E12">
        <w:rPr>
          <w:rFonts w:ascii="Times New Roman" w:hAnsi="Times New Roman" w:cs="Times New Roman"/>
        </w:rPr>
        <w:t xml:space="preserve">measures in supporting core theoretical assumptions </w:t>
      </w:r>
      <w:r w:rsidR="006647BD">
        <w:rPr>
          <w:rFonts w:ascii="Times New Roman" w:hAnsi="Times New Roman" w:cs="Times New Roman"/>
        </w:rPr>
        <w:t>of Acceptance and Commitment Therapy (</w:t>
      </w:r>
      <w:r w:rsidR="00F137C1">
        <w:rPr>
          <w:rFonts w:ascii="Times New Roman" w:hAnsi="Times New Roman" w:cs="Times New Roman"/>
        </w:rPr>
        <w:t>Hayes et al., 2004; Hayes &amp; Pierson, 2005</w:t>
      </w:r>
      <w:r w:rsidR="006647BD">
        <w:rPr>
          <w:rFonts w:ascii="Times New Roman" w:hAnsi="Times New Roman" w:cs="Times New Roman"/>
        </w:rPr>
        <w:t>) and other</w:t>
      </w:r>
      <w:r w:rsidR="000D2FBB" w:rsidRPr="00831E12">
        <w:rPr>
          <w:rFonts w:ascii="Times New Roman" w:hAnsi="Times New Roman" w:cs="Times New Roman"/>
        </w:rPr>
        <w:t xml:space="preserve"> third-wave behavioral treatment modalitie</w:t>
      </w:r>
      <w:r>
        <w:rPr>
          <w:rFonts w:ascii="Times New Roman" w:hAnsi="Times New Roman" w:cs="Times New Roman"/>
        </w:rPr>
        <w:t>s</w:t>
      </w:r>
      <w:r w:rsidR="006647BD">
        <w:rPr>
          <w:rFonts w:ascii="Times New Roman" w:hAnsi="Times New Roman" w:cs="Times New Roman"/>
        </w:rPr>
        <w:t xml:space="preserve"> </w:t>
      </w:r>
      <w:r w:rsidR="00A86D08">
        <w:rPr>
          <w:rFonts w:ascii="Times New Roman" w:hAnsi="Times New Roman" w:cs="Times New Roman"/>
        </w:rPr>
        <w:t>(</w:t>
      </w:r>
      <w:r w:rsidR="002D53F9">
        <w:rPr>
          <w:rFonts w:ascii="Times New Roman" w:hAnsi="Times New Roman" w:cs="Times New Roman"/>
        </w:rPr>
        <w:t>e.g., Eustis et al., 2020; Reddy et al., 2011; Roemer et al., 2008</w:t>
      </w:r>
      <w:r w:rsidR="00A86D08">
        <w:rPr>
          <w:rFonts w:ascii="Times New Roman" w:hAnsi="Times New Roman" w:cs="Times New Roman"/>
        </w:rPr>
        <w:t xml:space="preserve">), the development and validation of such measures with good psychometric properties is </w:t>
      </w:r>
      <w:r w:rsidR="00E55D48">
        <w:rPr>
          <w:rFonts w:ascii="Times New Roman" w:hAnsi="Times New Roman" w:cs="Times New Roman"/>
        </w:rPr>
        <w:t xml:space="preserve">an essential first step. </w:t>
      </w:r>
      <w:commentRangeStart w:id="10"/>
      <w:r w:rsidR="00176BF5">
        <w:rPr>
          <w:rFonts w:ascii="Times New Roman" w:hAnsi="Times New Roman" w:cs="Times New Roman"/>
        </w:rPr>
        <w:t>Th</w:t>
      </w:r>
      <w:r w:rsidR="00E55D48">
        <w:rPr>
          <w:rFonts w:ascii="Times New Roman" w:hAnsi="Times New Roman" w:cs="Times New Roman"/>
        </w:rPr>
        <w:t>e next step is to ensure that the measures have utility in different research and clinical settings in which the measured construct is of interest.</w:t>
      </w:r>
      <w:r w:rsidR="00E94570">
        <w:rPr>
          <w:rFonts w:ascii="Times New Roman" w:hAnsi="Times New Roman" w:cs="Times New Roman"/>
        </w:rPr>
        <w:t xml:space="preserve"> With this respect to this aspect, the long-form of the MEAQ falls short with its 62-item length. </w:t>
      </w:r>
      <w:commentRangeEnd w:id="10"/>
      <w:r w:rsidR="00234299">
        <w:rPr>
          <w:rStyle w:val="CommentReference"/>
        </w:rPr>
        <w:commentReference w:id="10"/>
      </w:r>
      <w:r w:rsidR="00E94570">
        <w:rPr>
          <w:rFonts w:ascii="Times New Roman" w:hAnsi="Times New Roman" w:cs="Times New Roman"/>
        </w:rPr>
        <w:t xml:space="preserve">In time-limited research and clinical settings, the length of administration time for self-report questionnaires have shown associations with greater participant and client burden (Eisele et al., 2020; </w:t>
      </w:r>
      <w:r w:rsidR="00BD2AE5">
        <w:rPr>
          <w:rFonts w:ascii="Times New Roman" w:hAnsi="Times New Roman" w:cs="Times New Roman"/>
        </w:rPr>
        <w:t>Bodart et al., 2018; Galesic &amp; Bosnjak, 2009; Rolstad et al., 2011</w:t>
      </w:r>
      <w:r w:rsidR="00E94570">
        <w:rPr>
          <w:rFonts w:ascii="Times New Roman" w:hAnsi="Times New Roman" w:cs="Times New Roman"/>
        </w:rPr>
        <w:t xml:space="preserve">). </w:t>
      </w:r>
    </w:p>
    <w:p w14:paraId="5E8D2AE3" w14:textId="22F2C254" w:rsidR="00C578EE" w:rsidRPr="00C578EE" w:rsidRDefault="00C578EE" w:rsidP="00C578EE">
      <w:pPr>
        <w:spacing w:line="480" w:lineRule="auto"/>
        <w:rPr>
          <w:rFonts w:ascii="Times New Roman" w:hAnsi="Times New Roman" w:cs="Times New Roman"/>
        </w:rPr>
      </w:pPr>
      <w:r>
        <w:rPr>
          <w:rFonts w:ascii="Times New Roman" w:hAnsi="Times New Roman" w:cs="Times New Roman"/>
        </w:rPr>
        <w:tab/>
      </w:r>
      <w:r w:rsidRPr="00C578EE">
        <w:rPr>
          <w:rFonts w:ascii="Times New Roman" w:hAnsi="Times New Roman" w:cs="Times New Roman"/>
        </w:rPr>
        <w:t xml:space="preserve">To address this limitation, two abbreviated versions of the MEAQ have been developed to date. The Brief Experiential Avoidance Questionnaire (BEAQ), developed by Gámez and </w:t>
      </w:r>
      <w:r w:rsidRPr="00C578EE">
        <w:rPr>
          <w:rFonts w:ascii="Times New Roman" w:hAnsi="Times New Roman" w:cs="Times New Roman"/>
        </w:rPr>
        <w:lastRenderedPageBreak/>
        <w:t xml:space="preserve">colleagues, selected items from the full MEAQ by conducting an exploratory factor analysis to retain 15 items based on the consistency and magnitude of factor loadings across three samples (Gámez et al., 2014). </w:t>
      </w:r>
      <w:commentRangeStart w:id="11"/>
      <w:r w:rsidRPr="00C578EE">
        <w:rPr>
          <w:rFonts w:ascii="Times New Roman" w:hAnsi="Times New Roman" w:cs="Times New Roman"/>
        </w:rPr>
        <w:t>However, the resulting 15-item BEAQ does not contain subscales which limits the measure</w:t>
      </w:r>
      <w:r w:rsidR="00FB2BE7">
        <w:rPr>
          <w:rFonts w:ascii="Times New Roman" w:hAnsi="Times New Roman" w:cs="Times New Roman"/>
        </w:rPr>
        <w:t>’</w:t>
      </w:r>
      <w:r w:rsidRPr="00C578EE">
        <w:rPr>
          <w:rFonts w:ascii="Times New Roman" w:hAnsi="Times New Roman" w:cs="Times New Roman"/>
        </w:rPr>
        <w:t xml:space="preserve">s utility when researchers are interested in finer grained aspects of experiential avoidance. </w:t>
      </w:r>
      <w:commentRangeEnd w:id="11"/>
      <w:r w:rsidR="007227D4">
        <w:rPr>
          <w:rStyle w:val="CommentReference"/>
        </w:rPr>
        <w:commentReference w:id="11"/>
      </w:r>
      <w:r w:rsidRPr="00C578EE">
        <w:rPr>
          <w:rFonts w:ascii="Times New Roman" w:hAnsi="Times New Roman" w:cs="Times New Roman"/>
        </w:rPr>
        <w:t xml:space="preserve">More recently, </w:t>
      </w:r>
      <w:commentRangeStart w:id="12"/>
      <w:r w:rsidRPr="00C578EE">
        <w:rPr>
          <w:rFonts w:ascii="Times New Roman" w:hAnsi="Times New Roman" w:cs="Times New Roman"/>
        </w:rPr>
        <w:t>Sahdra and colleagues developed a 30-item short form of the Multidimensional Experiential Avoidance Questionnaire using Genetic Algorithm (MEAQ-30; Sahdra et al., 2016).  </w:t>
      </w:r>
      <w:commentRangeEnd w:id="12"/>
      <w:r w:rsidR="008279F8">
        <w:rPr>
          <w:rStyle w:val="CommentReference"/>
        </w:rPr>
        <w:commentReference w:id="12"/>
      </w:r>
    </w:p>
    <w:p w14:paraId="68B31C41" w14:textId="77777777" w:rsidR="00C578EE" w:rsidRPr="00C578EE" w:rsidRDefault="00C578EE" w:rsidP="00C578EE">
      <w:pPr>
        <w:spacing w:line="480" w:lineRule="auto"/>
        <w:ind w:firstLine="720"/>
        <w:rPr>
          <w:rFonts w:ascii="Times New Roman" w:hAnsi="Times New Roman" w:cs="Times New Roman"/>
        </w:rPr>
      </w:pPr>
      <w:r w:rsidRPr="00C578EE">
        <w:rPr>
          <w:rFonts w:ascii="Times New Roman" w:hAnsi="Times New Roman" w:cs="Times New Roman"/>
        </w:rPr>
        <w:t xml:space="preserve">To date, factor analytic and response scale methods continue to be a common approach for developing short form measures of multidimensional constructs. However, studies have consistently shown that factor analytic and response scale methods such as confirmatory factor analysis (CFA) and item response theory (IRT) result in measures that capture the same latent construct as the full measure with abbreviated length, but with poor structural integrity at both the facet and item levels due to the restrictive conditions that are unsuitable for modeling multidimensional constructs with non-negligible cross-loadings (e.g., Church &amp; Burke, 1994; McCrae et al., 1996). Less restrictive approaches such as exploratory structural equation modeling (ESEM) and item parceling have been shown to be successful at ameliorating this issue (Asparouhov &amp; Muthén, 2009; Hall et al., 1999), </w:t>
      </w:r>
      <w:commentRangeStart w:id="13"/>
      <w:r w:rsidRPr="00C578EE">
        <w:rPr>
          <w:rFonts w:ascii="Times New Roman" w:hAnsi="Times New Roman" w:cs="Times New Roman"/>
        </w:rPr>
        <w:t>but ultimately do so by obscuring––rather than resolving––poor model fit</w:t>
      </w:r>
      <w:commentRangeEnd w:id="13"/>
      <w:r w:rsidR="003100F1">
        <w:rPr>
          <w:rStyle w:val="CommentReference"/>
        </w:rPr>
        <w:commentReference w:id="13"/>
      </w:r>
      <w:r w:rsidRPr="00C578EE">
        <w:rPr>
          <w:rFonts w:ascii="Times New Roman" w:hAnsi="Times New Roman" w:cs="Times New Roman"/>
        </w:rPr>
        <w:t xml:space="preserve"> (Olaru et al., 2019; Sterba &amp; Rights, 2022).  </w:t>
      </w:r>
    </w:p>
    <w:p w14:paraId="3104DB10" w14:textId="77777777" w:rsidR="00386B29" w:rsidRDefault="00C578EE" w:rsidP="00C578EE">
      <w:pPr>
        <w:spacing w:line="480" w:lineRule="auto"/>
        <w:ind w:firstLine="720"/>
        <w:rPr>
          <w:ins w:id="14" w:author="Chmielewski, Michael" w:date="2023-10-16T15:19:00Z"/>
          <w:rFonts w:ascii="Times New Roman" w:hAnsi="Times New Roman" w:cs="Times New Roman"/>
        </w:rPr>
      </w:pPr>
      <w:commentRangeStart w:id="15"/>
      <w:r w:rsidRPr="00C578EE">
        <w:rPr>
          <w:rFonts w:ascii="Times New Roman" w:hAnsi="Times New Roman" w:cs="Times New Roman"/>
        </w:rPr>
        <w:t>Meta-heuristic approaches address these limitations by allowing for optimization of multiple model fit criteria, enabling researchers to test all possible models (i.e., item combinations) with a computerized algorithm</w:t>
      </w:r>
      <w:commentRangeEnd w:id="15"/>
      <w:r w:rsidR="004D2027">
        <w:rPr>
          <w:rStyle w:val="CommentReference"/>
        </w:rPr>
        <w:commentReference w:id="15"/>
      </w:r>
      <w:r w:rsidRPr="00C578EE">
        <w:rPr>
          <w:rFonts w:ascii="Times New Roman" w:hAnsi="Times New Roman" w:cs="Times New Roman"/>
        </w:rPr>
        <w:t xml:space="preserve">. </w:t>
      </w:r>
    </w:p>
    <w:p w14:paraId="3A4FE8FE" w14:textId="0B695DFB" w:rsidR="00C578EE" w:rsidRPr="00C578EE" w:rsidRDefault="00386B29" w:rsidP="00C578EE">
      <w:pPr>
        <w:spacing w:line="480" w:lineRule="auto"/>
        <w:ind w:firstLine="720"/>
        <w:rPr>
          <w:rFonts w:ascii="Times New Roman" w:hAnsi="Times New Roman" w:cs="Times New Roman"/>
        </w:rPr>
      </w:pPr>
      <w:ins w:id="16" w:author="Chmielewski, Michael" w:date="2023-10-16T15:19:00Z">
        <w:r>
          <w:rPr>
            <w:rFonts w:ascii="Times New Roman" w:hAnsi="Times New Roman" w:cs="Times New Roman"/>
          </w:rPr>
          <w:t xml:space="preserve">The </w:t>
        </w:r>
      </w:ins>
      <w:del w:id="17" w:author="Chmielewski, Michael" w:date="2023-10-16T15:19:00Z">
        <w:r w:rsidR="00C578EE" w:rsidRPr="00C578EE" w:rsidDel="00386B29">
          <w:rPr>
            <w:rFonts w:ascii="Times New Roman" w:hAnsi="Times New Roman" w:cs="Times New Roman"/>
          </w:rPr>
          <w:delText>T</w:delText>
        </w:r>
      </w:del>
      <w:ins w:id="18" w:author="Chmielewski, Michael" w:date="2023-10-16T15:19:00Z">
        <w:r>
          <w:rPr>
            <w:rFonts w:ascii="Times New Roman" w:hAnsi="Times New Roman" w:cs="Times New Roman"/>
          </w:rPr>
          <w:t>t</w:t>
        </w:r>
      </w:ins>
      <w:r w:rsidR="00C578EE" w:rsidRPr="00C578EE">
        <w:rPr>
          <w:rFonts w:ascii="Times New Roman" w:hAnsi="Times New Roman" w:cs="Times New Roman"/>
        </w:rPr>
        <w:t xml:space="preserve">wo </w:t>
      </w:r>
      <w:ins w:id="19" w:author="Chmielewski, Michael" w:date="2023-10-16T15:19:00Z">
        <w:r>
          <w:rPr>
            <w:rFonts w:ascii="Times New Roman" w:hAnsi="Times New Roman" w:cs="Times New Roman"/>
          </w:rPr>
          <w:t xml:space="preserve">most </w:t>
        </w:r>
        <w:commentRangeStart w:id="20"/>
        <w:r>
          <w:rPr>
            <w:rFonts w:ascii="Times New Roman" w:hAnsi="Times New Roman" w:cs="Times New Roman"/>
          </w:rPr>
          <w:t>popular</w:t>
        </w:r>
        <w:commentRangeEnd w:id="20"/>
        <w:r>
          <w:rPr>
            <w:rStyle w:val="CommentReference"/>
          </w:rPr>
          <w:commentReference w:id="20"/>
        </w:r>
        <w:r>
          <w:rPr>
            <w:rFonts w:ascii="Times New Roman" w:hAnsi="Times New Roman" w:cs="Times New Roman"/>
          </w:rPr>
          <w:t xml:space="preserve"> </w:t>
        </w:r>
      </w:ins>
      <w:r w:rsidR="00C578EE" w:rsidRPr="00C578EE">
        <w:rPr>
          <w:rFonts w:ascii="Times New Roman" w:hAnsi="Times New Roman" w:cs="Times New Roman"/>
        </w:rPr>
        <w:t>metaheuristic algorithms</w:t>
      </w:r>
      <w:ins w:id="21" w:author="Chmielewski, Michael" w:date="2023-10-16T15:18:00Z">
        <w:r>
          <w:rPr>
            <w:rFonts w:ascii="Times New Roman" w:hAnsi="Times New Roman" w:cs="Times New Roman"/>
          </w:rPr>
          <w:t xml:space="preserve">, </w:t>
        </w:r>
        <w:r w:rsidRPr="00C578EE">
          <w:rPr>
            <w:rFonts w:ascii="Times New Roman" w:hAnsi="Times New Roman" w:cs="Times New Roman"/>
          </w:rPr>
          <w:t xml:space="preserve">Ant Colony Optimization (ACO; Colorni et al., 1999) and Genetic Algorithm (GA; Yarkoni, </w:t>
        </w:r>
        <w:commentRangeStart w:id="22"/>
        <w:r w:rsidRPr="00C578EE">
          <w:rPr>
            <w:rFonts w:ascii="Times New Roman" w:hAnsi="Times New Roman" w:cs="Times New Roman"/>
          </w:rPr>
          <w:t>2010</w:t>
        </w:r>
      </w:ins>
      <w:commentRangeEnd w:id="22"/>
      <w:ins w:id="23" w:author="Chmielewski, Michael" w:date="2023-10-16T15:29:00Z">
        <w:r w:rsidR="00ED262B">
          <w:rPr>
            <w:rStyle w:val="CommentReference"/>
          </w:rPr>
          <w:commentReference w:id="22"/>
        </w:r>
      </w:ins>
      <w:ins w:id="24" w:author="Chmielewski, Michael" w:date="2023-10-16T15:18:00Z">
        <w:r w:rsidRPr="00C578EE">
          <w:rPr>
            <w:rFonts w:ascii="Times New Roman" w:hAnsi="Times New Roman" w:cs="Times New Roman"/>
          </w:rPr>
          <w:t>)</w:t>
        </w:r>
        <w:r>
          <w:rPr>
            <w:rFonts w:ascii="Times New Roman" w:hAnsi="Times New Roman" w:cs="Times New Roman"/>
          </w:rPr>
          <w:t>,</w:t>
        </w:r>
      </w:ins>
      <w:r w:rsidR="00C578EE" w:rsidRPr="00C578EE">
        <w:rPr>
          <w:rFonts w:ascii="Times New Roman" w:hAnsi="Times New Roman" w:cs="Times New Roman"/>
        </w:rPr>
        <w:t xml:space="preserve"> have been repeatedly found to produce </w:t>
      </w:r>
      <w:r w:rsidR="00C578EE" w:rsidRPr="00C578EE">
        <w:rPr>
          <w:rFonts w:ascii="Times New Roman" w:hAnsi="Times New Roman" w:cs="Times New Roman"/>
        </w:rPr>
        <w:lastRenderedPageBreak/>
        <w:t xml:space="preserve">more </w:t>
      </w:r>
      <w:commentRangeStart w:id="25"/>
      <w:r w:rsidR="00C578EE" w:rsidRPr="00C578EE">
        <w:rPr>
          <w:rFonts w:ascii="Times New Roman" w:hAnsi="Times New Roman" w:cs="Times New Roman"/>
        </w:rPr>
        <w:t xml:space="preserve">psychometrically sound short scales </w:t>
      </w:r>
      <w:commentRangeEnd w:id="25"/>
      <w:r w:rsidR="00915B1A">
        <w:rPr>
          <w:rStyle w:val="CommentReference"/>
        </w:rPr>
        <w:commentReference w:id="25"/>
      </w:r>
      <w:r w:rsidR="00C578EE" w:rsidRPr="00C578EE">
        <w:rPr>
          <w:rFonts w:ascii="Times New Roman" w:hAnsi="Times New Roman" w:cs="Times New Roman"/>
        </w:rPr>
        <w:t>when compared with more traditional (i.e., factor analytical and response scale) methods of short scale construction (e.g., Schroders et al., 2016)</w:t>
      </w:r>
      <w:del w:id="26" w:author="Chmielewski, Michael" w:date="2023-10-16T15:19:00Z">
        <w:r w:rsidR="00C578EE" w:rsidRPr="00C578EE" w:rsidDel="00386B29">
          <w:rPr>
            <w:rFonts w:ascii="Times New Roman" w:hAnsi="Times New Roman" w:cs="Times New Roman"/>
          </w:rPr>
          <w:delText>:</w:delText>
        </w:r>
      </w:del>
      <w:del w:id="27" w:author="Chmielewski, Michael" w:date="2023-10-16T15:18:00Z">
        <w:r w:rsidR="00C578EE" w:rsidRPr="00C578EE" w:rsidDel="00386B29">
          <w:rPr>
            <w:rFonts w:ascii="Times New Roman" w:hAnsi="Times New Roman" w:cs="Times New Roman"/>
          </w:rPr>
          <w:delText xml:space="preserve"> Ant Colony Optimization (ACO; Colorni et al., 1999) and Genetic Algorithm (GA; Yarkoni, 2010)</w:delText>
        </w:r>
      </w:del>
      <w:r w:rsidR="00C578EE" w:rsidRPr="00C578EE">
        <w:rPr>
          <w:rFonts w:ascii="Times New Roman" w:hAnsi="Times New Roman" w:cs="Times New Roman"/>
        </w:rPr>
        <w:t xml:space="preserve">. The classical </w:t>
      </w:r>
      <w:commentRangeStart w:id="28"/>
      <w:r w:rsidR="00C578EE" w:rsidRPr="00C578EE">
        <w:rPr>
          <w:rFonts w:ascii="Times New Roman" w:hAnsi="Times New Roman" w:cs="Times New Roman"/>
        </w:rPr>
        <w:t>AS</w:t>
      </w:r>
      <w:commentRangeEnd w:id="28"/>
      <w:r w:rsidR="00797D90">
        <w:rPr>
          <w:rStyle w:val="CommentReference"/>
        </w:rPr>
        <w:commentReference w:id="28"/>
      </w:r>
      <w:r w:rsidR="00C578EE" w:rsidRPr="00C578EE">
        <w:rPr>
          <w:rFonts w:ascii="Times New Roman" w:hAnsi="Times New Roman" w:cs="Times New Roman"/>
        </w:rPr>
        <w:t xml:space="preserve"> approach to ACO identifies a subset of items of the full measure that are most indicative of the latent construct of interest by defining a fitness function that captures the goodness-of-fit of the abbreviated measure to the data, which is consequently used to evaluate the quality of solutions resulting from ACO. Subsequently, the ACO algorithm searches for the optimal subset of items by simulating the behavior of a group of artificial ants that follow pheromone trails that are updated based on the quality of the solutions found (Dorigo et al., 2006).</w:t>
      </w:r>
      <w:commentRangeStart w:id="29"/>
      <w:commentRangeStart w:id="30"/>
      <w:r w:rsidR="00C578EE" w:rsidRPr="00C578EE">
        <w:rPr>
          <w:rFonts w:ascii="Times New Roman" w:hAnsi="Times New Roman" w:cs="Times New Roman"/>
        </w:rPr>
        <w:t> Preliminary findings have yielded mixed results when comparing the GA and ACO based on the classical ant system (AS; Dorigo &amp; Di Caro, 1999) approach (cf. Olaru et al., 2015; Schroeders et al., 2016).This discrepancy in this comparison across studies may be due to (1) differences in the optimization function used for GA and AS-based ACO, and (2) the underlying assumption for GA that the total score of the original scale is a valid representation of the construct, which does not hold for multidimensional constructs, and is not assumed by the ACO (Olaru et al., 2015; Schroeders et al., 2016).  </w:t>
      </w:r>
      <w:commentRangeEnd w:id="29"/>
      <w:r w:rsidR="000A5123">
        <w:rPr>
          <w:rStyle w:val="CommentReference"/>
        </w:rPr>
        <w:commentReference w:id="29"/>
      </w:r>
      <w:commentRangeEnd w:id="30"/>
      <w:r w:rsidR="00D662C9">
        <w:rPr>
          <w:rStyle w:val="CommentReference"/>
        </w:rPr>
        <w:commentReference w:id="30"/>
      </w:r>
    </w:p>
    <w:p w14:paraId="26AA2A06" w14:textId="4964CC06" w:rsidR="00C578EE" w:rsidRPr="00C578EE" w:rsidRDefault="00C578EE" w:rsidP="00C578EE">
      <w:pPr>
        <w:spacing w:line="480" w:lineRule="auto"/>
        <w:ind w:firstLine="720"/>
        <w:rPr>
          <w:rFonts w:ascii="Times New Roman" w:hAnsi="Times New Roman" w:cs="Times New Roman"/>
        </w:rPr>
      </w:pPr>
      <w:r w:rsidRPr="00C578EE">
        <w:rPr>
          <w:rFonts w:ascii="Times New Roman" w:hAnsi="Times New Roman" w:cs="Times New Roman"/>
        </w:rPr>
        <w:t xml:space="preserve">However, the MAX-MIN Ant System (MMAS) and brute-force approaches to item selection with ACO offers several advantages over </w:t>
      </w:r>
      <w:del w:id="31" w:author="Chmielewski, Michael" w:date="2023-10-16T15:37:00Z">
        <w:r w:rsidRPr="00C578EE" w:rsidDel="001B28DE">
          <w:rPr>
            <w:rFonts w:ascii="Times New Roman" w:hAnsi="Times New Roman" w:cs="Times New Roman"/>
          </w:rPr>
          <w:delText>both AS-based ACO and</w:delText>
        </w:r>
      </w:del>
      <w:r w:rsidRPr="00C578EE">
        <w:rPr>
          <w:rFonts w:ascii="Times New Roman" w:hAnsi="Times New Roman" w:cs="Times New Roman"/>
        </w:rPr>
        <w:t xml:space="preserve"> GA (Stützle &amp; Hoos, 2000). The brute-force approach guarantees that the resulting solution of the search is optimal (i.e., as it involves testing and comparing all possible combinations; Schultze, 2017). Although probabilistic (and therefore not resulting in a guaranteed optimal solution), the MMAS</w:t>
      </w:r>
      <w:r w:rsidRPr="00C578EE">
        <w:rPr>
          <w:rFonts w:ascii="Times New Roman" w:hAnsi="Times New Roman" w:cs="Times New Roman"/>
          <w:i/>
          <w:iCs/>
        </w:rPr>
        <w:t xml:space="preserve"> </w:t>
      </w:r>
      <w:r w:rsidRPr="00C578EE">
        <w:rPr>
          <w:rFonts w:ascii="Times New Roman" w:hAnsi="Times New Roman" w:cs="Times New Roman"/>
        </w:rPr>
        <w:t xml:space="preserve">approach to ACO improves upon the classical AS approach by (1) using the minimum pheromone level as its parameter to prevent the pheromone trails from evaporating completely, allowing the algorithm to maintain some of the information from previous iterations and avoid getting stuck in local optima, and (2) taking into </w:t>
      </w:r>
      <w:r w:rsidRPr="00C578EE">
        <w:rPr>
          <w:rFonts w:ascii="Times New Roman" w:hAnsi="Times New Roman" w:cs="Times New Roman"/>
        </w:rPr>
        <w:lastRenderedPageBreak/>
        <w:t>account both the length of the solution path and the performance of the solution, allowing the algorithm to balance exploration and exploitation and find good solutions in a reasonable amount of time. In contrast, simple ACO uses a more simplistic formula for updating pheromone trails, which can sometimes lead to suboptimal solutions (Schultze, 2017; Stützle &amp; Hoos, 2000). Likewise, GA does not allow for the maintaining information from previous iterations, and has a higher likelihood of finding suboptimal solutions (Olaru et al., 2015; Schroeders et al., 2016).  </w:t>
      </w:r>
    </w:p>
    <w:p w14:paraId="23906045" w14:textId="26ECDCC2" w:rsidR="001215E8" w:rsidRPr="00831E12" w:rsidRDefault="00C578EE" w:rsidP="00BE748A">
      <w:pPr>
        <w:spacing w:line="480" w:lineRule="auto"/>
        <w:ind w:firstLine="720"/>
        <w:rPr>
          <w:rFonts w:ascii="Times New Roman" w:hAnsi="Times New Roman" w:cs="Times New Roman"/>
        </w:rPr>
      </w:pPr>
      <w:r w:rsidRPr="00C578EE">
        <w:rPr>
          <w:rFonts w:ascii="Times New Roman" w:hAnsi="Times New Roman" w:cs="Times New Roman"/>
        </w:rPr>
        <w:t xml:space="preserve">Given the aforementioned advantages and the need for short forms of the MEAQ in both research and clinical settings, the current study aims to </w:t>
      </w:r>
      <w:r w:rsidR="00E65417">
        <w:rPr>
          <w:rFonts w:ascii="Times New Roman" w:hAnsi="Times New Roman" w:cs="Times New Roman"/>
        </w:rPr>
        <w:t>develop and validate</w:t>
      </w:r>
      <w:r w:rsidRPr="00C578EE">
        <w:rPr>
          <w:rFonts w:ascii="Times New Roman" w:hAnsi="Times New Roman" w:cs="Times New Roman"/>
        </w:rPr>
        <w:t xml:space="preserve"> brief facet-level and ultra-brief short forms of the MEAQ using MMAS and brute-force approaches for item selection with </w:t>
      </w:r>
      <w:commentRangeStart w:id="32"/>
      <w:r w:rsidRPr="00C578EE">
        <w:rPr>
          <w:rFonts w:ascii="Times New Roman" w:hAnsi="Times New Roman" w:cs="Times New Roman"/>
        </w:rPr>
        <w:t>ACO</w:t>
      </w:r>
      <w:commentRangeEnd w:id="32"/>
      <w:r w:rsidR="00802B49">
        <w:rPr>
          <w:rStyle w:val="CommentReference"/>
        </w:rPr>
        <w:commentReference w:id="32"/>
      </w:r>
      <w:r w:rsidRPr="00C578EE">
        <w:rPr>
          <w:rFonts w:ascii="Times New Roman" w:hAnsi="Times New Roman" w:cs="Times New Roman"/>
        </w:rPr>
        <w:t xml:space="preserve">. </w:t>
      </w:r>
    </w:p>
    <w:sectPr w:rsidR="001215E8" w:rsidRPr="00831E12" w:rsidSect="008421EC">
      <w:headerReference w:type="even" r:id="rId13"/>
      <w:head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mielewski, Michael" w:date="2023-10-16T15:00:00Z" w:initials="MC">
    <w:p w14:paraId="0B602594" w14:textId="77777777" w:rsidR="003474C2" w:rsidRDefault="003474C2" w:rsidP="00D06F28">
      <w:pPr>
        <w:pStyle w:val="CommentText"/>
      </w:pPr>
      <w:r>
        <w:rPr>
          <w:rStyle w:val="CommentReference"/>
        </w:rPr>
        <w:annotationRef/>
      </w:r>
      <w:r>
        <w:t xml:space="preserve">Aiden has made an argument against using the term "transdiagnostic" that I mostly agree with.  I think the flip side of it though is that it's commonly used and the folks who are likely to be reading something on EA will likely think of things as transdiagnostic.  I'm just leaving this as a note that we may eventually want to tweak the wording a bit. </w:t>
      </w:r>
    </w:p>
  </w:comment>
  <w:comment w:id="5" w:author="Chmielewski, Michael" w:date="2023-10-16T15:04:00Z" w:initials="MC">
    <w:p w14:paraId="1EAC0F2D" w14:textId="77777777" w:rsidR="00C87249" w:rsidRDefault="006B6D9E" w:rsidP="000B1F92">
      <w:pPr>
        <w:pStyle w:val="CommentText"/>
      </w:pPr>
      <w:r>
        <w:rPr>
          <w:rStyle w:val="CommentReference"/>
        </w:rPr>
        <w:annotationRef/>
      </w:r>
      <w:r w:rsidR="00C87249">
        <w:t>Not sure what is meant here, a measure's properties are kind of independent of weather or not it's transdiagnostic.  But perhaps this is tied to the issue of using the "transdiagnostic term"</w:t>
      </w:r>
    </w:p>
  </w:comment>
  <w:comment w:id="6" w:author="Chmielewski, Michael" w:date="2023-10-16T15:07:00Z" w:initials="MC">
    <w:p w14:paraId="1287BA40" w14:textId="77777777" w:rsidR="009B3B06" w:rsidRDefault="009B3B06" w:rsidP="0035138F">
      <w:pPr>
        <w:pStyle w:val="CommentText"/>
      </w:pPr>
      <w:r>
        <w:rPr>
          <w:rStyle w:val="CommentReference"/>
        </w:rPr>
        <w:annotationRef/>
      </w:r>
      <w:r>
        <w:t xml:space="preserve">I'm not entirely sure this paragraph (on transdiagnostic and frameworks) fits.  As it seems a bit out of place and messes with the flow. I'm guessing it's to work hitop in, but you really could go right from the paragraph above it on how EA is important to the one below on measuring EA.  Especially as this isn't a HiTOP study.  Remember you want to make it as easy for the reader as possible and space/words are valuable.  So you probably should only include what is directly relevant for the study. </w:t>
      </w:r>
    </w:p>
  </w:comment>
  <w:comment w:id="7" w:author="Chmielewski, Michael" w:date="2023-10-16T15:08:00Z" w:initials="MC">
    <w:p w14:paraId="71037F90" w14:textId="77777777" w:rsidR="00E539C5" w:rsidRDefault="00E539C5" w:rsidP="004C5D9A">
      <w:pPr>
        <w:pStyle w:val="CommentText"/>
      </w:pPr>
      <w:r>
        <w:rPr>
          <w:rStyle w:val="CommentReference"/>
        </w:rPr>
        <w:annotationRef/>
      </w:r>
      <w:r>
        <w:t xml:space="preserve">This needs to be expanded on, the results really aren't mixed.  Now folks may SAY the AAQ is good but their own data they are publishing says otherwise, in other words those folks may not acutally understand measurement.  So, as I've noted before, just because someone says something in an article doesn't mean it should be taken as truth.  </w:t>
      </w:r>
    </w:p>
  </w:comment>
  <w:comment w:id="8" w:author="Chmielewski, Michael" w:date="2023-10-16T15:10:00Z" w:initials="MC">
    <w:p w14:paraId="36699A71" w14:textId="77777777" w:rsidR="00EF31EB" w:rsidRDefault="00EF31EB" w:rsidP="006B1820">
      <w:pPr>
        <w:pStyle w:val="CommentText"/>
      </w:pPr>
      <w:r>
        <w:rPr>
          <w:rStyle w:val="CommentReference"/>
        </w:rPr>
        <w:annotationRef/>
      </w:r>
      <w:r>
        <w:t xml:space="preserve">Given this paper isn't about the AAQ you are probably spending way to much time on it.  It would suffice to say, it has major problems (note those) and be done with it.  I say this because it's well established at this point that the AAQ is a problem (of coures it's still being used, but the data are clear). </w:t>
      </w:r>
    </w:p>
  </w:comment>
  <w:comment w:id="9" w:author="Chmielewski, Michael" w:date="2023-10-16T15:11:00Z" w:initials="MC">
    <w:p w14:paraId="77BB9D53" w14:textId="77777777" w:rsidR="009A3E1F" w:rsidRDefault="009A3E1F" w:rsidP="00F90A89">
      <w:pPr>
        <w:pStyle w:val="CommentText"/>
      </w:pPr>
      <w:r>
        <w:rPr>
          <w:rStyle w:val="CommentReference"/>
        </w:rPr>
        <w:annotationRef/>
      </w:r>
      <w:r>
        <w:t xml:space="preserve">Not really, you can get high scores on the overall total in multiple ways.  You could be high on several subscales and moderate on others.  That's the point though of having both a total score and subscales.  </w:t>
      </w:r>
    </w:p>
  </w:comment>
  <w:comment w:id="10" w:author="Chmielewski, Michael" w:date="2023-10-16T15:13:00Z" w:initials="MC">
    <w:p w14:paraId="4D30BF54" w14:textId="77777777" w:rsidR="00234299" w:rsidRDefault="00234299">
      <w:pPr>
        <w:pStyle w:val="CommentText"/>
      </w:pPr>
      <w:r>
        <w:rPr>
          <w:rStyle w:val="CommentReference"/>
        </w:rPr>
        <w:annotationRef/>
      </w:r>
      <w:r>
        <w:t xml:space="preserve">Not really, it depends on the research or clinical setting.  The MMPI is hundreds of items, yet it's considered essential in clinical settings.  The NEO is hundreds of items, yet it's often the go to measure in personality.  </w:t>
      </w:r>
    </w:p>
    <w:p w14:paraId="29DAF136" w14:textId="77777777" w:rsidR="00234299" w:rsidRDefault="00234299" w:rsidP="00115ABF">
      <w:pPr>
        <w:pStyle w:val="CommentText"/>
      </w:pPr>
      <w:r>
        <w:t xml:space="preserve">The issue is of specific measures for specific purposes. The full MEAQ is not good for times when there is a real time crunch.  </w:t>
      </w:r>
    </w:p>
  </w:comment>
  <w:comment w:id="11" w:author="Chmielewski, Michael" w:date="2023-10-16T15:13:00Z" w:initials="MC">
    <w:p w14:paraId="290F7356" w14:textId="77777777" w:rsidR="007227D4" w:rsidRDefault="007227D4" w:rsidP="00AF6D0B">
      <w:pPr>
        <w:pStyle w:val="CommentText"/>
      </w:pPr>
      <w:r>
        <w:rPr>
          <w:rStyle w:val="CommentReference"/>
        </w:rPr>
        <w:annotationRef/>
      </w:r>
      <w:r>
        <w:t xml:space="preserve">Yes very true!  This is direct, accurate, relevant, and to the point. </w:t>
      </w:r>
    </w:p>
  </w:comment>
  <w:comment w:id="12" w:author="Chmielewski, Michael" w:date="2023-10-16T15:14:00Z" w:initials="MC">
    <w:p w14:paraId="7BE70CB2" w14:textId="77777777" w:rsidR="008279F8" w:rsidRDefault="008279F8" w:rsidP="008D599B">
      <w:pPr>
        <w:pStyle w:val="CommentText"/>
      </w:pPr>
      <w:r>
        <w:rPr>
          <w:rStyle w:val="CommentReference"/>
        </w:rPr>
        <w:annotationRef/>
      </w:r>
      <w:r>
        <w:t>You need more on this, does it have subscales, etc? Is it still too long for some purposes?  etc</w:t>
      </w:r>
    </w:p>
  </w:comment>
  <w:comment w:id="13" w:author="Chmielewski, Michael" w:date="2023-10-16T15:16:00Z" w:initials="MC">
    <w:p w14:paraId="495A2199" w14:textId="77777777" w:rsidR="003100F1" w:rsidRDefault="003100F1" w:rsidP="00CC7881">
      <w:pPr>
        <w:pStyle w:val="CommentText"/>
      </w:pPr>
      <w:r>
        <w:rPr>
          <w:rStyle w:val="CommentReference"/>
        </w:rPr>
        <w:annotationRef/>
      </w:r>
      <w:r>
        <w:t xml:space="preserve">Not really, the issue is that CFA is not appropriate (in many cases, especially psychology, it's not as big of an issue in education) for item level data.  So it's not an issue of obscuring poor fit, it's an issue of the model (CFA) is not appropriate.   Again, I know folks have said that, but it's more of a matter of the right tool for the right job (although I do agree that parcels are kind of obscuring the fit issue but ESEM really isn't).  </w:t>
      </w:r>
    </w:p>
  </w:comment>
  <w:comment w:id="15" w:author="Chmielewski, Michael" w:date="2023-10-16T15:17:00Z" w:initials="MC">
    <w:p w14:paraId="40D8E8B4" w14:textId="77777777" w:rsidR="004D2027" w:rsidRDefault="004D2027" w:rsidP="003D576E">
      <w:pPr>
        <w:pStyle w:val="CommentText"/>
      </w:pPr>
      <w:r>
        <w:rPr>
          <w:rStyle w:val="CommentReference"/>
        </w:rPr>
        <w:annotationRef/>
      </w:r>
      <w:r>
        <w:t>I'm thinking there are different advantages to this than just that, given (as noted above) the model fit issues are because item level CFA isn't appropriate in many psych constructs</w:t>
      </w:r>
    </w:p>
  </w:comment>
  <w:comment w:id="20" w:author="Chmielewski, Michael" w:date="2023-10-16T15:19:00Z" w:initials="MC">
    <w:p w14:paraId="7B0A3223" w14:textId="77777777" w:rsidR="00386B29" w:rsidRDefault="00386B29" w:rsidP="00692472">
      <w:pPr>
        <w:pStyle w:val="CommentText"/>
      </w:pPr>
      <w:r>
        <w:rPr>
          <w:rStyle w:val="CommentReference"/>
        </w:rPr>
        <w:annotationRef/>
      </w:r>
      <w:r>
        <w:t xml:space="preserve">Is this accurate, or widely used? </w:t>
      </w:r>
    </w:p>
  </w:comment>
  <w:comment w:id="22" w:author="Chmielewski, Michael" w:date="2023-10-16T15:29:00Z" w:initials="MC">
    <w:p w14:paraId="26BDACB6" w14:textId="77777777" w:rsidR="00ED262B" w:rsidRDefault="00ED262B" w:rsidP="00DB2AFC">
      <w:pPr>
        <w:pStyle w:val="CommentText"/>
      </w:pPr>
      <w:r>
        <w:rPr>
          <w:rStyle w:val="CommentReference"/>
        </w:rPr>
        <w:annotationRef/>
      </w:r>
      <w:r>
        <w:t xml:space="preserve">Minor thing, but since you already mention GA above (and a competing measure is using GA) I'd start with GA.  So even here I'd say ,GA and ACO, (in that order). Then I'd describe GA and it's benefits and weaknesses.  Then I'd describe ACO and how it's supposed to be better than GA. </w:t>
      </w:r>
    </w:p>
  </w:comment>
  <w:comment w:id="25" w:author="Chmielewski, Michael" w:date="2023-10-16T15:18:00Z" w:initials="MC">
    <w:p w14:paraId="3B6BAFF6" w14:textId="4E23441E" w:rsidR="00915B1A" w:rsidRDefault="00915B1A" w:rsidP="007C5A57">
      <w:pPr>
        <w:pStyle w:val="CommentText"/>
      </w:pPr>
      <w:r>
        <w:rPr>
          <w:rStyle w:val="CommentReference"/>
        </w:rPr>
        <w:annotationRef/>
      </w:r>
      <w:r>
        <w:t xml:space="preserve">Based on what?  If it's just fit then you should say fit, if it's actual construct validity then I'd note that. But "psychometrically sound" is rather vague.  </w:t>
      </w:r>
    </w:p>
  </w:comment>
  <w:comment w:id="28" w:author="Chmielewski, Michael" w:date="2023-10-16T15:20:00Z" w:initials="MC">
    <w:p w14:paraId="551554D0" w14:textId="77777777" w:rsidR="00797D90" w:rsidRDefault="00797D90" w:rsidP="00B44DD6">
      <w:pPr>
        <w:pStyle w:val="CommentText"/>
      </w:pPr>
      <w:r>
        <w:rPr>
          <w:rStyle w:val="CommentReference"/>
        </w:rPr>
        <w:annotationRef/>
      </w:r>
      <w:r>
        <w:t>Did you define what AS is before, I might have missed it but didn't see it</w:t>
      </w:r>
    </w:p>
  </w:comment>
  <w:comment w:id="29" w:author="Chmielewski, Michael" w:date="2023-10-16T15:32:00Z" w:initials="MC">
    <w:p w14:paraId="6BE3C195" w14:textId="77777777" w:rsidR="000A5123" w:rsidRDefault="000A5123" w:rsidP="009E5C3A">
      <w:pPr>
        <w:pStyle w:val="CommentText"/>
      </w:pPr>
      <w:r>
        <w:rPr>
          <w:rStyle w:val="CommentReference"/>
        </w:rPr>
        <w:annotationRef/>
      </w:r>
      <w:r>
        <w:t xml:space="preserve">Are you only adding this because of your own study results?  If yes that's HARKING and you don't want to do that.  Because, if I recall correctly, when you were talking about this you were pretty adament that ACO was better than GA.  That was the whole reason for making a new mid lenth version of a measure.  What you don't want to do is start spinning/changing things in your introduction based on the results you get.  Instead, the mixed findings could be used to explain your results in the discussion.  Not sure about the last scentence on multidimensional as that might still be ok here.  But we can talk about it.  </w:t>
      </w:r>
    </w:p>
  </w:comment>
  <w:comment w:id="30" w:author="Chmielewski, Michael" w:date="2023-10-16T15:36:00Z" w:initials="MC">
    <w:p w14:paraId="47F0268C" w14:textId="77777777" w:rsidR="00D662C9" w:rsidRDefault="00D662C9" w:rsidP="00BD76E4">
      <w:pPr>
        <w:pStyle w:val="CommentText"/>
      </w:pPr>
      <w:r>
        <w:rPr>
          <w:rStyle w:val="CommentReference"/>
        </w:rPr>
        <w:annotationRef/>
      </w:r>
      <w:r>
        <w:t xml:space="preserve">I might just go right to the next paragraph you have.  ESPECIALLY if you are targeting this for a psychology journal (and not a methods or statistical journal).  Psych journals are just going to want to know that what YOU are using is better.  They likely don't want the details of approaches YOU aren't using in this paper UNLESS it's relevant.  So the limitations of GA is relevant because it's why you are making a new short form and you will be using MAX-MIN and brute-force which are better.  SO that bit on the mixed results isn't really needed.  Think about is as a false path that is leading the reader astray for a bit.   Of course, if you were submitting to a techinical stats/methods journal you'd want that stuff, but for psych it's a false path. </w:t>
      </w:r>
    </w:p>
  </w:comment>
  <w:comment w:id="32" w:author="Chmielewski, Michael" w:date="2023-10-16T15:41:00Z" w:initials="MC">
    <w:p w14:paraId="480760EB" w14:textId="77777777" w:rsidR="00802B49" w:rsidRDefault="00802B49" w:rsidP="00FA111B">
      <w:pPr>
        <w:pStyle w:val="CommentText"/>
      </w:pPr>
      <w:r>
        <w:rPr>
          <w:rStyle w:val="CommentReference"/>
        </w:rPr>
        <w:annotationRef/>
      </w:r>
      <w:r>
        <w:t xml:space="preserve">You need to do a better job of arguing WHY we need these short forms above.  What situations would each be useful in, what is the potential problems with the current MEAQ-30, etc.  Not from a purely statistical perspective either, but from actual use of these measures and their full allotment of psychometric properties (not only model fit).  I know we've discussed this before, but model fit (while important) is only one tool/metric and it can be a flawed one.  Just like every other indicator.  A recent example is it's now clear that using model fit to compare bifactor models to other models is basically useless and you need to focus instead on other aspects of construct validity, because bifactor models overfit the data EVEN when the actual data isn't from a bifactor model (per simulation studies).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602594" w15:done="0"/>
  <w15:commentEx w15:paraId="1EAC0F2D" w15:done="0"/>
  <w15:commentEx w15:paraId="1287BA40" w15:done="0"/>
  <w15:commentEx w15:paraId="71037F90" w15:done="0"/>
  <w15:commentEx w15:paraId="36699A71" w15:done="0"/>
  <w15:commentEx w15:paraId="77BB9D53" w15:done="0"/>
  <w15:commentEx w15:paraId="29DAF136" w15:done="0"/>
  <w15:commentEx w15:paraId="290F7356" w15:done="0"/>
  <w15:commentEx w15:paraId="7BE70CB2" w15:done="0"/>
  <w15:commentEx w15:paraId="495A2199" w15:done="0"/>
  <w15:commentEx w15:paraId="40D8E8B4" w15:done="0"/>
  <w15:commentEx w15:paraId="7B0A3223" w15:done="0"/>
  <w15:commentEx w15:paraId="26BDACB6" w15:done="0"/>
  <w15:commentEx w15:paraId="3B6BAFF6" w15:done="0"/>
  <w15:commentEx w15:paraId="551554D0" w15:done="0"/>
  <w15:commentEx w15:paraId="6BE3C195" w15:done="0"/>
  <w15:commentEx w15:paraId="47F0268C" w15:paraIdParent="6BE3C195" w15:done="0"/>
  <w15:commentEx w15:paraId="480760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2457A3F" w16cex:dateUtc="2023-10-16T20:00:00Z"/>
  <w16cex:commentExtensible w16cex:durableId="6AD53AD2" w16cex:dateUtc="2023-10-16T20:04:00Z"/>
  <w16cex:commentExtensible w16cex:durableId="2AB6DEE0" w16cex:dateUtc="2023-10-16T20:07:00Z"/>
  <w16cex:commentExtensible w16cex:durableId="13FAB0C9" w16cex:dateUtc="2023-10-16T20:08:00Z"/>
  <w16cex:commentExtensible w16cex:durableId="1C034A29" w16cex:dateUtc="2023-10-16T20:10:00Z"/>
  <w16cex:commentExtensible w16cex:durableId="455220F1" w16cex:dateUtc="2023-10-16T20:11:00Z"/>
  <w16cex:commentExtensible w16cex:durableId="7C915953" w16cex:dateUtc="2023-10-16T20:13:00Z"/>
  <w16cex:commentExtensible w16cex:durableId="71AD23E4" w16cex:dateUtc="2023-10-16T20:13:00Z"/>
  <w16cex:commentExtensible w16cex:durableId="04AB8943" w16cex:dateUtc="2023-10-16T20:14:00Z"/>
  <w16cex:commentExtensible w16cex:durableId="133FFABC" w16cex:dateUtc="2023-10-16T20:16:00Z"/>
  <w16cex:commentExtensible w16cex:durableId="33AF0D78" w16cex:dateUtc="2023-10-16T20:17:00Z"/>
  <w16cex:commentExtensible w16cex:durableId="113E8C3E" w16cex:dateUtc="2023-10-16T20:19:00Z"/>
  <w16cex:commentExtensible w16cex:durableId="46D94614" w16cex:dateUtc="2023-10-16T20:29:00Z"/>
  <w16cex:commentExtensible w16cex:durableId="0698C463" w16cex:dateUtc="2023-10-16T20:18:00Z"/>
  <w16cex:commentExtensible w16cex:durableId="4C8AC727" w16cex:dateUtc="2023-10-16T20:20:00Z"/>
  <w16cex:commentExtensible w16cex:durableId="59569890" w16cex:dateUtc="2023-10-16T20:32:00Z"/>
  <w16cex:commentExtensible w16cex:durableId="72D943F8" w16cex:dateUtc="2023-10-16T20:36:00Z"/>
  <w16cex:commentExtensible w16cex:durableId="6E748166" w16cex:dateUtc="2023-10-16T20: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602594" w16cid:durableId="72457A3F"/>
  <w16cid:commentId w16cid:paraId="1EAC0F2D" w16cid:durableId="6AD53AD2"/>
  <w16cid:commentId w16cid:paraId="1287BA40" w16cid:durableId="2AB6DEE0"/>
  <w16cid:commentId w16cid:paraId="71037F90" w16cid:durableId="13FAB0C9"/>
  <w16cid:commentId w16cid:paraId="36699A71" w16cid:durableId="1C034A29"/>
  <w16cid:commentId w16cid:paraId="77BB9D53" w16cid:durableId="455220F1"/>
  <w16cid:commentId w16cid:paraId="29DAF136" w16cid:durableId="7C915953"/>
  <w16cid:commentId w16cid:paraId="290F7356" w16cid:durableId="71AD23E4"/>
  <w16cid:commentId w16cid:paraId="7BE70CB2" w16cid:durableId="04AB8943"/>
  <w16cid:commentId w16cid:paraId="495A2199" w16cid:durableId="133FFABC"/>
  <w16cid:commentId w16cid:paraId="40D8E8B4" w16cid:durableId="33AF0D78"/>
  <w16cid:commentId w16cid:paraId="7B0A3223" w16cid:durableId="113E8C3E"/>
  <w16cid:commentId w16cid:paraId="26BDACB6" w16cid:durableId="46D94614"/>
  <w16cid:commentId w16cid:paraId="3B6BAFF6" w16cid:durableId="0698C463"/>
  <w16cid:commentId w16cid:paraId="551554D0" w16cid:durableId="4C8AC727"/>
  <w16cid:commentId w16cid:paraId="6BE3C195" w16cid:durableId="59569890"/>
  <w16cid:commentId w16cid:paraId="47F0268C" w16cid:durableId="72D943F8"/>
  <w16cid:commentId w16cid:paraId="480760EB" w16cid:durableId="6E7481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FBD0D" w14:textId="77777777" w:rsidR="00D22800" w:rsidRDefault="00D22800" w:rsidP="00B44250">
      <w:r>
        <w:separator/>
      </w:r>
    </w:p>
  </w:endnote>
  <w:endnote w:type="continuationSeparator" w:id="0">
    <w:p w14:paraId="17C6F397" w14:textId="77777777" w:rsidR="00D22800" w:rsidRDefault="00D22800" w:rsidP="00B44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FE02D" w14:textId="77777777" w:rsidR="00D22800" w:rsidRDefault="00D22800" w:rsidP="00B44250">
      <w:r>
        <w:separator/>
      </w:r>
    </w:p>
  </w:footnote>
  <w:footnote w:type="continuationSeparator" w:id="0">
    <w:p w14:paraId="26A1D5AE" w14:textId="77777777" w:rsidR="00D22800" w:rsidRDefault="00D22800" w:rsidP="00B442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143D6" w14:textId="059B24A5" w:rsidR="00B44250" w:rsidRDefault="00B44250" w:rsidP="006C4B5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421EC">
      <w:rPr>
        <w:rStyle w:val="PageNumber"/>
        <w:noProof/>
      </w:rPr>
      <w:t>7</w:t>
    </w:r>
    <w:r>
      <w:rPr>
        <w:rStyle w:val="PageNumber"/>
      </w:rPr>
      <w:fldChar w:fldCharType="end"/>
    </w:r>
  </w:p>
  <w:p w14:paraId="06AECE9D" w14:textId="77777777" w:rsidR="00B44250" w:rsidRDefault="00B44250" w:rsidP="00B4425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56762773"/>
      <w:docPartObj>
        <w:docPartGallery w:val="Page Numbers (Top of Page)"/>
        <w:docPartUnique/>
      </w:docPartObj>
    </w:sdtPr>
    <w:sdtEndPr>
      <w:rPr>
        <w:rStyle w:val="PageNumber"/>
        <w:rFonts w:ascii="Times New Roman" w:hAnsi="Times New Roman" w:cs="Times New Roman"/>
      </w:rPr>
    </w:sdtEndPr>
    <w:sdtContent>
      <w:p w14:paraId="24B8E265" w14:textId="4C124F24" w:rsidR="00B44250" w:rsidRPr="00B44250" w:rsidRDefault="00B44250" w:rsidP="006C4B54">
        <w:pPr>
          <w:pStyle w:val="Header"/>
          <w:framePr w:wrap="none" w:vAnchor="text" w:hAnchor="margin" w:xAlign="right" w:y="1"/>
          <w:rPr>
            <w:rStyle w:val="PageNumber"/>
            <w:rFonts w:ascii="Times New Roman" w:hAnsi="Times New Roman" w:cs="Times New Roman"/>
          </w:rPr>
        </w:pPr>
        <w:r w:rsidRPr="00B44250">
          <w:rPr>
            <w:rStyle w:val="PageNumber"/>
            <w:rFonts w:ascii="Times New Roman" w:hAnsi="Times New Roman" w:cs="Times New Roman"/>
          </w:rPr>
          <w:fldChar w:fldCharType="begin"/>
        </w:r>
        <w:r w:rsidRPr="00B44250">
          <w:rPr>
            <w:rStyle w:val="PageNumber"/>
            <w:rFonts w:ascii="Times New Roman" w:hAnsi="Times New Roman" w:cs="Times New Roman"/>
          </w:rPr>
          <w:instrText xml:space="preserve"> PAGE </w:instrText>
        </w:r>
        <w:r w:rsidRPr="00B44250">
          <w:rPr>
            <w:rStyle w:val="PageNumber"/>
            <w:rFonts w:ascii="Times New Roman" w:hAnsi="Times New Roman" w:cs="Times New Roman"/>
          </w:rPr>
          <w:fldChar w:fldCharType="separate"/>
        </w:r>
        <w:r w:rsidRPr="00B44250">
          <w:rPr>
            <w:rStyle w:val="PageNumber"/>
            <w:rFonts w:ascii="Times New Roman" w:hAnsi="Times New Roman" w:cs="Times New Roman"/>
            <w:noProof/>
          </w:rPr>
          <w:t>1</w:t>
        </w:r>
        <w:r w:rsidRPr="00B44250">
          <w:rPr>
            <w:rStyle w:val="PageNumber"/>
            <w:rFonts w:ascii="Times New Roman" w:hAnsi="Times New Roman" w:cs="Times New Roman"/>
          </w:rPr>
          <w:fldChar w:fldCharType="end"/>
        </w:r>
      </w:p>
    </w:sdtContent>
  </w:sdt>
  <w:p w14:paraId="2337526B" w14:textId="4A6785FA" w:rsidR="00B44250" w:rsidRPr="00B44250" w:rsidRDefault="00B44250" w:rsidP="00B44250">
    <w:pPr>
      <w:pStyle w:val="Header"/>
      <w:ind w:right="360"/>
      <w:rPr>
        <w:rFonts w:ascii="Times New Roman" w:hAnsi="Times New Roman" w:cs="Times New Roman"/>
      </w:rPr>
    </w:pPr>
    <w:r w:rsidRPr="00B44250">
      <w:rPr>
        <w:rFonts w:ascii="Times New Roman" w:hAnsi="Times New Roman" w:cs="Times New Roman"/>
      </w:rPr>
      <w:t xml:space="preserve"> </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mielewski, Michael">
    <w15:presenceInfo w15:providerId="AD" w15:userId="S::mchmielewski@smu.edu::b9a4b92f-d27f-4030-97db-87f7d84c4d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hideSpellingErrors/>
  <w:hideGrammaticalError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006A50"/>
    <w:rsid w:val="00020DE4"/>
    <w:rsid w:val="00030EC1"/>
    <w:rsid w:val="000523BF"/>
    <w:rsid w:val="00052D89"/>
    <w:rsid w:val="000648DE"/>
    <w:rsid w:val="000708C5"/>
    <w:rsid w:val="00072B53"/>
    <w:rsid w:val="00077072"/>
    <w:rsid w:val="0009122B"/>
    <w:rsid w:val="000A235D"/>
    <w:rsid w:val="000A5123"/>
    <w:rsid w:val="000D2845"/>
    <w:rsid w:val="000D2FBB"/>
    <w:rsid w:val="000E1957"/>
    <w:rsid w:val="000E1A48"/>
    <w:rsid w:val="001215E8"/>
    <w:rsid w:val="00147AB6"/>
    <w:rsid w:val="00173AEB"/>
    <w:rsid w:val="00174875"/>
    <w:rsid w:val="00176BF5"/>
    <w:rsid w:val="0018374C"/>
    <w:rsid w:val="001845AB"/>
    <w:rsid w:val="00192767"/>
    <w:rsid w:val="001969CE"/>
    <w:rsid w:val="001A0B2C"/>
    <w:rsid w:val="001A1E9F"/>
    <w:rsid w:val="001B28DE"/>
    <w:rsid w:val="001C3A31"/>
    <w:rsid w:val="001C4D5F"/>
    <w:rsid w:val="001C780B"/>
    <w:rsid w:val="001D2370"/>
    <w:rsid w:val="001E4C82"/>
    <w:rsid w:val="001F15A6"/>
    <w:rsid w:val="00204028"/>
    <w:rsid w:val="00214D16"/>
    <w:rsid w:val="00234299"/>
    <w:rsid w:val="00241E07"/>
    <w:rsid w:val="002456A5"/>
    <w:rsid w:val="002527F6"/>
    <w:rsid w:val="002821D7"/>
    <w:rsid w:val="0028743B"/>
    <w:rsid w:val="002A11E6"/>
    <w:rsid w:val="002B3158"/>
    <w:rsid w:val="002C37E2"/>
    <w:rsid w:val="002D53F9"/>
    <w:rsid w:val="002E0769"/>
    <w:rsid w:val="002F5A8D"/>
    <w:rsid w:val="00301F7B"/>
    <w:rsid w:val="00301F98"/>
    <w:rsid w:val="003100F1"/>
    <w:rsid w:val="00333256"/>
    <w:rsid w:val="00341F55"/>
    <w:rsid w:val="003474C2"/>
    <w:rsid w:val="00355910"/>
    <w:rsid w:val="00362DA8"/>
    <w:rsid w:val="003859E5"/>
    <w:rsid w:val="00385C15"/>
    <w:rsid w:val="00386656"/>
    <w:rsid w:val="00386A4A"/>
    <w:rsid w:val="00386B29"/>
    <w:rsid w:val="003877A0"/>
    <w:rsid w:val="0039195F"/>
    <w:rsid w:val="0039319A"/>
    <w:rsid w:val="003B0C30"/>
    <w:rsid w:val="003B0E31"/>
    <w:rsid w:val="003C207F"/>
    <w:rsid w:val="003C5AEC"/>
    <w:rsid w:val="003D16F2"/>
    <w:rsid w:val="003E0DB3"/>
    <w:rsid w:val="003E29B6"/>
    <w:rsid w:val="003F7F04"/>
    <w:rsid w:val="004114D9"/>
    <w:rsid w:val="00421C8F"/>
    <w:rsid w:val="004221A8"/>
    <w:rsid w:val="004263DF"/>
    <w:rsid w:val="00450232"/>
    <w:rsid w:val="004507CD"/>
    <w:rsid w:val="00454655"/>
    <w:rsid w:val="00454E40"/>
    <w:rsid w:val="004812B1"/>
    <w:rsid w:val="00490B71"/>
    <w:rsid w:val="004A1E10"/>
    <w:rsid w:val="004A4FC1"/>
    <w:rsid w:val="004A520B"/>
    <w:rsid w:val="004B65E7"/>
    <w:rsid w:val="004C11C2"/>
    <w:rsid w:val="004C2905"/>
    <w:rsid w:val="004C6308"/>
    <w:rsid w:val="004D2027"/>
    <w:rsid w:val="004D5485"/>
    <w:rsid w:val="004E0EF7"/>
    <w:rsid w:val="004E6AB1"/>
    <w:rsid w:val="004F4002"/>
    <w:rsid w:val="005012B4"/>
    <w:rsid w:val="0050695D"/>
    <w:rsid w:val="00511077"/>
    <w:rsid w:val="00540816"/>
    <w:rsid w:val="00552F7F"/>
    <w:rsid w:val="0055375F"/>
    <w:rsid w:val="00561955"/>
    <w:rsid w:val="00565928"/>
    <w:rsid w:val="00573F93"/>
    <w:rsid w:val="005976F7"/>
    <w:rsid w:val="005A0A67"/>
    <w:rsid w:val="005C1BBD"/>
    <w:rsid w:val="005C29A4"/>
    <w:rsid w:val="005C59F7"/>
    <w:rsid w:val="005E70FC"/>
    <w:rsid w:val="00605F8C"/>
    <w:rsid w:val="00612081"/>
    <w:rsid w:val="0061243D"/>
    <w:rsid w:val="006233AA"/>
    <w:rsid w:val="00636E1F"/>
    <w:rsid w:val="00645BEA"/>
    <w:rsid w:val="00647F35"/>
    <w:rsid w:val="006611E7"/>
    <w:rsid w:val="006647BD"/>
    <w:rsid w:val="006B0FE5"/>
    <w:rsid w:val="006B6D9E"/>
    <w:rsid w:val="006C2936"/>
    <w:rsid w:val="006D1725"/>
    <w:rsid w:val="006F56A3"/>
    <w:rsid w:val="0070554C"/>
    <w:rsid w:val="00717750"/>
    <w:rsid w:val="007227D4"/>
    <w:rsid w:val="0072540E"/>
    <w:rsid w:val="00727FBF"/>
    <w:rsid w:val="00741B64"/>
    <w:rsid w:val="007520D8"/>
    <w:rsid w:val="00765825"/>
    <w:rsid w:val="00775330"/>
    <w:rsid w:val="007805BE"/>
    <w:rsid w:val="00790B40"/>
    <w:rsid w:val="0079206C"/>
    <w:rsid w:val="00795672"/>
    <w:rsid w:val="00797D90"/>
    <w:rsid w:val="007A7859"/>
    <w:rsid w:val="007C6F4C"/>
    <w:rsid w:val="007D1FE7"/>
    <w:rsid w:val="007E60AE"/>
    <w:rsid w:val="007F27B2"/>
    <w:rsid w:val="007F3EC3"/>
    <w:rsid w:val="00802B49"/>
    <w:rsid w:val="00802D46"/>
    <w:rsid w:val="00807926"/>
    <w:rsid w:val="00813268"/>
    <w:rsid w:val="00816F76"/>
    <w:rsid w:val="008279F8"/>
    <w:rsid w:val="00831E12"/>
    <w:rsid w:val="008421EC"/>
    <w:rsid w:val="008453B7"/>
    <w:rsid w:val="00845F2B"/>
    <w:rsid w:val="00847F49"/>
    <w:rsid w:val="00863231"/>
    <w:rsid w:val="00872B56"/>
    <w:rsid w:val="00887506"/>
    <w:rsid w:val="008875D8"/>
    <w:rsid w:val="008A28A8"/>
    <w:rsid w:val="008B1529"/>
    <w:rsid w:val="008C6151"/>
    <w:rsid w:val="008D78AF"/>
    <w:rsid w:val="008E5206"/>
    <w:rsid w:val="008E6CFB"/>
    <w:rsid w:val="00915B1A"/>
    <w:rsid w:val="00915E9D"/>
    <w:rsid w:val="009544FB"/>
    <w:rsid w:val="00960CC1"/>
    <w:rsid w:val="00967151"/>
    <w:rsid w:val="00983CD7"/>
    <w:rsid w:val="00991518"/>
    <w:rsid w:val="009A0523"/>
    <w:rsid w:val="009A3E1F"/>
    <w:rsid w:val="009B3B06"/>
    <w:rsid w:val="009B7CA5"/>
    <w:rsid w:val="009C23AC"/>
    <w:rsid w:val="009E2254"/>
    <w:rsid w:val="009E7EFF"/>
    <w:rsid w:val="00A3496E"/>
    <w:rsid w:val="00A40098"/>
    <w:rsid w:val="00A569E3"/>
    <w:rsid w:val="00A57821"/>
    <w:rsid w:val="00A607B2"/>
    <w:rsid w:val="00A86D08"/>
    <w:rsid w:val="00AA1DE3"/>
    <w:rsid w:val="00AC50ED"/>
    <w:rsid w:val="00AD0CBF"/>
    <w:rsid w:val="00AE3107"/>
    <w:rsid w:val="00AF48EE"/>
    <w:rsid w:val="00B00A43"/>
    <w:rsid w:val="00B031DD"/>
    <w:rsid w:val="00B05B1B"/>
    <w:rsid w:val="00B44250"/>
    <w:rsid w:val="00B46DCE"/>
    <w:rsid w:val="00B47581"/>
    <w:rsid w:val="00B63A6A"/>
    <w:rsid w:val="00B75405"/>
    <w:rsid w:val="00B75842"/>
    <w:rsid w:val="00B85DEB"/>
    <w:rsid w:val="00B95F1B"/>
    <w:rsid w:val="00BA00DE"/>
    <w:rsid w:val="00BD2AE5"/>
    <w:rsid w:val="00BE5D84"/>
    <w:rsid w:val="00BE748A"/>
    <w:rsid w:val="00BF1918"/>
    <w:rsid w:val="00C1622D"/>
    <w:rsid w:val="00C22904"/>
    <w:rsid w:val="00C22AC8"/>
    <w:rsid w:val="00C24C92"/>
    <w:rsid w:val="00C24DC3"/>
    <w:rsid w:val="00C416EE"/>
    <w:rsid w:val="00C51101"/>
    <w:rsid w:val="00C5271F"/>
    <w:rsid w:val="00C578EE"/>
    <w:rsid w:val="00C71C1E"/>
    <w:rsid w:val="00C7396A"/>
    <w:rsid w:val="00C75CC7"/>
    <w:rsid w:val="00C76495"/>
    <w:rsid w:val="00C87249"/>
    <w:rsid w:val="00C90692"/>
    <w:rsid w:val="00C9786A"/>
    <w:rsid w:val="00CA16AC"/>
    <w:rsid w:val="00CE1F3B"/>
    <w:rsid w:val="00CE6F34"/>
    <w:rsid w:val="00CF4121"/>
    <w:rsid w:val="00CF5706"/>
    <w:rsid w:val="00D02722"/>
    <w:rsid w:val="00D1010D"/>
    <w:rsid w:val="00D12F85"/>
    <w:rsid w:val="00D17CED"/>
    <w:rsid w:val="00D22800"/>
    <w:rsid w:val="00D662C9"/>
    <w:rsid w:val="00D676A7"/>
    <w:rsid w:val="00D700BA"/>
    <w:rsid w:val="00D758D6"/>
    <w:rsid w:val="00D83C56"/>
    <w:rsid w:val="00D85B4F"/>
    <w:rsid w:val="00D87553"/>
    <w:rsid w:val="00D9403E"/>
    <w:rsid w:val="00DA6551"/>
    <w:rsid w:val="00DA68D2"/>
    <w:rsid w:val="00DE1971"/>
    <w:rsid w:val="00DE3606"/>
    <w:rsid w:val="00DF0B80"/>
    <w:rsid w:val="00DF66D5"/>
    <w:rsid w:val="00DF7540"/>
    <w:rsid w:val="00DF7C23"/>
    <w:rsid w:val="00E179A6"/>
    <w:rsid w:val="00E17A5E"/>
    <w:rsid w:val="00E31C2E"/>
    <w:rsid w:val="00E3487E"/>
    <w:rsid w:val="00E45F7F"/>
    <w:rsid w:val="00E504BC"/>
    <w:rsid w:val="00E539C5"/>
    <w:rsid w:val="00E55D31"/>
    <w:rsid w:val="00E55D48"/>
    <w:rsid w:val="00E56BBE"/>
    <w:rsid w:val="00E57733"/>
    <w:rsid w:val="00E65417"/>
    <w:rsid w:val="00E85132"/>
    <w:rsid w:val="00E9250E"/>
    <w:rsid w:val="00E94570"/>
    <w:rsid w:val="00EA0B36"/>
    <w:rsid w:val="00EA1C6F"/>
    <w:rsid w:val="00EB0669"/>
    <w:rsid w:val="00EB7D88"/>
    <w:rsid w:val="00ED262B"/>
    <w:rsid w:val="00EE6E42"/>
    <w:rsid w:val="00EF31EB"/>
    <w:rsid w:val="00F137C1"/>
    <w:rsid w:val="00F15AA0"/>
    <w:rsid w:val="00F15B98"/>
    <w:rsid w:val="00F306A1"/>
    <w:rsid w:val="00F351C1"/>
    <w:rsid w:val="00F46EB1"/>
    <w:rsid w:val="00F601BA"/>
    <w:rsid w:val="00F62883"/>
    <w:rsid w:val="00F6630D"/>
    <w:rsid w:val="00F76EFD"/>
    <w:rsid w:val="00FA2DFF"/>
    <w:rsid w:val="00FB1F78"/>
    <w:rsid w:val="00FB2BE7"/>
    <w:rsid w:val="00FB44C4"/>
    <w:rsid w:val="00FB7045"/>
    <w:rsid w:val="00FC1A7C"/>
    <w:rsid w:val="00FC62F5"/>
    <w:rsid w:val="00FD74DD"/>
    <w:rsid w:val="00FE0742"/>
    <w:rsid w:val="00FE4F8F"/>
    <w:rsid w:val="00FF0070"/>
    <w:rsid w:val="06710B68"/>
    <w:rsid w:val="5311386D"/>
    <w:rsid w:val="5735143E"/>
    <w:rsid w:val="7282C151"/>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62883"/>
  </w:style>
  <w:style w:type="character" w:styleId="Hyperlink">
    <w:name w:val="Hyperlink"/>
    <w:basedOn w:val="DefaultParagraphFont"/>
    <w:uiPriority w:val="99"/>
    <w:unhideWhenUsed/>
    <w:rsid w:val="00F62883"/>
    <w:rPr>
      <w:color w:val="0563C1" w:themeColor="hyperlink"/>
      <w:u w:val="single"/>
    </w:rPr>
  </w:style>
  <w:style w:type="character" w:styleId="UnresolvedMention">
    <w:name w:val="Unresolved Mention"/>
    <w:basedOn w:val="DefaultParagraphFont"/>
    <w:uiPriority w:val="99"/>
    <w:rsid w:val="00F62883"/>
    <w:rPr>
      <w:color w:val="605E5C"/>
      <w:shd w:val="clear" w:color="auto" w:fill="E1DFDD"/>
    </w:rPr>
  </w:style>
  <w:style w:type="paragraph" w:styleId="Header">
    <w:name w:val="header"/>
    <w:basedOn w:val="Normal"/>
    <w:link w:val="HeaderChar"/>
    <w:uiPriority w:val="99"/>
    <w:unhideWhenUsed/>
    <w:rsid w:val="00B44250"/>
    <w:pPr>
      <w:tabs>
        <w:tab w:val="center" w:pos="4680"/>
        <w:tab w:val="right" w:pos="9360"/>
      </w:tabs>
    </w:pPr>
  </w:style>
  <w:style w:type="character" w:customStyle="1" w:styleId="HeaderChar">
    <w:name w:val="Header Char"/>
    <w:basedOn w:val="DefaultParagraphFont"/>
    <w:link w:val="Header"/>
    <w:uiPriority w:val="99"/>
    <w:rsid w:val="00B44250"/>
  </w:style>
  <w:style w:type="paragraph" w:styleId="Footer">
    <w:name w:val="footer"/>
    <w:basedOn w:val="Normal"/>
    <w:link w:val="FooterChar"/>
    <w:uiPriority w:val="99"/>
    <w:unhideWhenUsed/>
    <w:rsid w:val="00B44250"/>
    <w:pPr>
      <w:tabs>
        <w:tab w:val="center" w:pos="4680"/>
        <w:tab w:val="right" w:pos="9360"/>
      </w:tabs>
    </w:pPr>
  </w:style>
  <w:style w:type="character" w:customStyle="1" w:styleId="FooterChar">
    <w:name w:val="Footer Char"/>
    <w:basedOn w:val="DefaultParagraphFont"/>
    <w:link w:val="Footer"/>
    <w:uiPriority w:val="99"/>
    <w:rsid w:val="00B44250"/>
  </w:style>
  <w:style w:type="character" w:styleId="PageNumber">
    <w:name w:val="page number"/>
    <w:basedOn w:val="DefaultParagraphFont"/>
    <w:uiPriority w:val="99"/>
    <w:semiHidden/>
    <w:unhideWhenUsed/>
    <w:rsid w:val="00B44250"/>
  </w:style>
  <w:style w:type="table" w:styleId="TableGrid">
    <w:name w:val="Table Grid"/>
    <w:basedOn w:val="TableNormal"/>
    <w:uiPriority w:val="39"/>
    <w:rsid w:val="00552F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1243D"/>
  </w:style>
  <w:style w:type="character" w:styleId="CommentReference">
    <w:name w:val="annotation reference"/>
    <w:basedOn w:val="DefaultParagraphFont"/>
    <w:uiPriority w:val="99"/>
    <w:semiHidden/>
    <w:unhideWhenUsed/>
    <w:rsid w:val="003474C2"/>
    <w:rPr>
      <w:sz w:val="16"/>
      <w:szCs w:val="16"/>
    </w:rPr>
  </w:style>
  <w:style w:type="paragraph" w:styleId="CommentText">
    <w:name w:val="annotation text"/>
    <w:basedOn w:val="Normal"/>
    <w:link w:val="CommentTextChar"/>
    <w:uiPriority w:val="99"/>
    <w:unhideWhenUsed/>
    <w:rsid w:val="003474C2"/>
    <w:rPr>
      <w:sz w:val="20"/>
      <w:szCs w:val="20"/>
    </w:rPr>
  </w:style>
  <w:style w:type="character" w:customStyle="1" w:styleId="CommentTextChar">
    <w:name w:val="Comment Text Char"/>
    <w:basedOn w:val="DefaultParagraphFont"/>
    <w:link w:val="CommentText"/>
    <w:uiPriority w:val="99"/>
    <w:rsid w:val="003474C2"/>
    <w:rPr>
      <w:sz w:val="20"/>
      <w:szCs w:val="20"/>
    </w:rPr>
  </w:style>
  <w:style w:type="paragraph" w:styleId="CommentSubject">
    <w:name w:val="annotation subject"/>
    <w:basedOn w:val="CommentText"/>
    <w:next w:val="CommentText"/>
    <w:link w:val="CommentSubjectChar"/>
    <w:uiPriority w:val="99"/>
    <w:semiHidden/>
    <w:unhideWhenUsed/>
    <w:rsid w:val="003474C2"/>
    <w:rPr>
      <w:b/>
      <w:bCs/>
    </w:rPr>
  </w:style>
  <w:style w:type="character" w:customStyle="1" w:styleId="CommentSubjectChar">
    <w:name w:val="Comment Subject Char"/>
    <w:basedOn w:val="CommentTextChar"/>
    <w:link w:val="CommentSubject"/>
    <w:uiPriority w:val="99"/>
    <w:semiHidden/>
    <w:rsid w:val="003474C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80389">
      <w:bodyDiv w:val="1"/>
      <w:marLeft w:val="0"/>
      <w:marRight w:val="0"/>
      <w:marTop w:val="0"/>
      <w:marBottom w:val="0"/>
      <w:divBdr>
        <w:top w:val="none" w:sz="0" w:space="0" w:color="auto"/>
        <w:left w:val="none" w:sz="0" w:space="0" w:color="auto"/>
        <w:bottom w:val="none" w:sz="0" w:space="0" w:color="auto"/>
        <w:right w:val="none" w:sz="0" w:space="0" w:color="auto"/>
      </w:divBdr>
    </w:div>
    <w:div w:id="125046274">
      <w:bodyDiv w:val="1"/>
      <w:marLeft w:val="0"/>
      <w:marRight w:val="0"/>
      <w:marTop w:val="0"/>
      <w:marBottom w:val="0"/>
      <w:divBdr>
        <w:top w:val="none" w:sz="0" w:space="0" w:color="auto"/>
        <w:left w:val="none" w:sz="0" w:space="0" w:color="auto"/>
        <w:bottom w:val="none" w:sz="0" w:space="0" w:color="auto"/>
        <w:right w:val="none" w:sz="0" w:space="0" w:color="auto"/>
      </w:divBdr>
      <w:divsChild>
        <w:div w:id="18556336">
          <w:marLeft w:val="0"/>
          <w:marRight w:val="0"/>
          <w:marTop w:val="0"/>
          <w:marBottom w:val="0"/>
          <w:divBdr>
            <w:top w:val="none" w:sz="0" w:space="0" w:color="auto"/>
            <w:left w:val="none" w:sz="0" w:space="0" w:color="auto"/>
            <w:bottom w:val="none" w:sz="0" w:space="0" w:color="auto"/>
            <w:right w:val="none" w:sz="0" w:space="0" w:color="auto"/>
          </w:divBdr>
        </w:div>
        <w:div w:id="1867206782">
          <w:marLeft w:val="0"/>
          <w:marRight w:val="0"/>
          <w:marTop w:val="0"/>
          <w:marBottom w:val="0"/>
          <w:divBdr>
            <w:top w:val="none" w:sz="0" w:space="0" w:color="auto"/>
            <w:left w:val="none" w:sz="0" w:space="0" w:color="auto"/>
            <w:bottom w:val="none" w:sz="0" w:space="0" w:color="auto"/>
            <w:right w:val="none" w:sz="0" w:space="0" w:color="auto"/>
          </w:divBdr>
        </w:div>
        <w:div w:id="564142835">
          <w:marLeft w:val="0"/>
          <w:marRight w:val="0"/>
          <w:marTop w:val="0"/>
          <w:marBottom w:val="0"/>
          <w:divBdr>
            <w:top w:val="none" w:sz="0" w:space="0" w:color="auto"/>
            <w:left w:val="none" w:sz="0" w:space="0" w:color="auto"/>
            <w:bottom w:val="none" w:sz="0" w:space="0" w:color="auto"/>
            <w:right w:val="none" w:sz="0" w:space="0" w:color="auto"/>
          </w:divBdr>
        </w:div>
        <w:div w:id="1556308874">
          <w:marLeft w:val="0"/>
          <w:marRight w:val="0"/>
          <w:marTop w:val="0"/>
          <w:marBottom w:val="0"/>
          <w:divBdr>
            <w:top w:val="none" w:sz="0" w:space="0" w:color="auto"/>
            <w:left w:val="none" w:sz="0" w:space="0" w:color="auto"/>
            <w:bottom w:val="none" w:sz="0" w:space="0" w:color="auto"/>
            <w:right w:val="none" w:sz="0" w:space="0" w:color="auto"/>
          </w:divBdr>
        </w:div>
        <w:div w:id="1551650111">
          <w:marLeft w:val="0"/>
          <w:marRight w:val="0"/>
          <w:marTop w:val="0"/>
          <w:marBottom w:val="0"/>
          <w:divBdr>
            <w:top w:val="none" w:sz="0" w:space="0" w:color="auto"/>
            <w:left w:val="none" w:sz="0" w:space="0" w:color="auto"/>
            <w:bottom w:val="none" w:sz="0" w:space="0" w:color="auto"/>
            <w:right w:val="none" w:sz="0" w:space="0" w:color="auto"/>
          </w:divBdr>
        </w:div>
      </w:divsChild>
    </w:div>
    <w:div w:id="1040781995">
      <w:bodyDiv w:val="1"/>
      <w:marLeft w:val="0"/>
      <w:marRight w:val="0"/>
      <w:marTop w:val="0"/>
      <w:marBottom w:val="0"/>
      <w:divBdr>
        <w:top w:val="none" w:sz="0" w:space="0" w:color="auto"/>
        <w:left w:val="none" w:sz="0" w:space="0" w:color="auto"/>
        <w:bottom w:val="none" w:sz="0" w:space="0" w:color="auto"/>
        <w:right w:val="none" w:sz="0" w:space="0" w:color="auto"/>
      </w:divBdr>
      <w:divsChild>
        <w:div w:id="2081514048">
          <w:marLeft w:val="0"/>
          <w:marRight w:val="0"/>
          <w:marTop w:val="0"/>
          <w:marBottom w:val="0"/>
          <w:divBdr>
            <w:top w:val="none" w:sz="0" w:space="0" w:color="auto"/>
            <w:left w:val="none" w:sz="0" w:space="0" w:color="auto"/>
            <w:bottom w:val="none" w:sz="0" w:space="0" w:color="auto"/>
            <w:right w:val="none" w:sz="0" w:space="0" w:color="auto"/>
          </w:divBdr>
        </w:div>
        <w:div w:id="1268345022">
          <w:marLeft w:val="0"/>
          <w:marRight w:val="0"/>
          <w:marTop w:val="0"/>
          <w:marBottom w:val="0"/>
          <w:divBdr>
            <w:top w:val="none" w:sz="0" w:space="0" w:color="auto"/>
            <w:left w:val="none" w:sz="0" w:space="0" w:color="auto"/>
            <w:bottom w:val="none" w:sz="0" w:space="0" w:color="auto"/>
            <w:right w:val="none" w:sz="0" w:space="0" w:color="auto"/>
          </w:divBdr>
        </w:div>
        <w:div w:id="1578436535">
          <w:marLeft w:val="0"/>
          <w:marRight w:val="0"/>
          <w:marTop w:val="0"/>
          <w:marBottom w:val="0"/>
          <w:divBdr>
            <w:top w:val="none" w:sz="0" w:space="0" w:color="auto"/>
            <w:left w:val="none" w:sz="0" w:space="0" w:color="auto"/>
            <w:bottom w:val="none" w:sz="0" w:space="0" w:color="auto"/>
            <w:right w:val="none" w:sz="0" w:space="0" w:color="auto"/>
          </w:divBdr>
        </w:div>
        <w:div w:id="288362193">
          <w:marLeft w:val="0"/>
          <w:marRight w:val="0"/>
          <w:marTop w:val="0"/>
          <w:marBottom w:val="0"/>
          <w:divBdr>
            <w:top w:val="none" w:sz="0" w:space="0" w:color="auto"/>
            <w:left w:val="none" w:sz="0" w:space="0" w:color="auto"/>
            <w:bottom w:val="none" w:sz="0" w:space="0" w:color="auto"/>
            <w:right w:val="none" w:sz="0" w:space="0" w:color="auto"/>
          </w:divBdr>
        </w:div>
        <w:div w:id="1647590029">
          <w:marLeft w:val="0"/>
          <w:marRight w:val="0"/>
          <w:marTop w:val="0"/>
          <w:marBottom w:val="0"/>
          <w:divBdr>
            <w:top w:val="none" w:sz="0" w:space="0" w:color="auto"/>
            <w:left w:val="none" w:sz="0" w:space="0" w:color="auto"/>
            <w:bottom w:val="none" w:sz="0" w:space="0" w:color="auto"/>
            <w:right w:val="none" w:sz="0" w:space="0" w:color="auto"/>
          </w:divBdr>
        </w:div>
      </w:divsChild>
    </w:div>
    <w:div w:id="1527210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fec40ce-8fac-4827-9916-a84283850a2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A03C94996F195438366751E8682270D" ma:contentTypeVersion="9" ma:contentTypeDescription="Create a new document." ma:contentTypeScope="" ma:versionID="0a766354fa10b8d0cb4ff1272d2d075a">
  <xsd:schema xmlns:xsd="http://www.w3.org/2001/XMLSchema" xmlns:xs="http://www.w3.org/2001/XMLSchema" xmlns:p="http://schemas.microsoft.com/office/2006/metadata/properties" xmlns:ns3="2fec40ce-8fac-4827-9916-a84283850a28" xmlns:ns4="2249f107-eb59-4c6a-8391-ab309ff306e0" targetNamespace="http://schemas.microsoft.com/office/2006/metadata/properties" ma:root="true" ma:fieldsID="ebe7e45c8cb692aaaa562e08aebca1c9" ns3:_="" ns4:_="">
    <xsd:import namespace="2fec40ce-8fac-4827-9916-a84283850a28"/>
    <xsd:import namespace="2249f107-eb59-4c6a-8391-ab309ff306e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ec40ce-8fac-4827-9916-a84283850a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49f107-eb59-4c6a-8391-ab309ff306e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9AEFFA-15EE-480A-823C-B8995CE33764}">
  <ds:schemaRefs>
    <ds:schemaRef ds:uri="http://schemas.microsoft.com/office/2006/metadata/properties"/>
    <ds:schemaRef ds:uri="http://schemas.microsoft.com/office/infopath/2007/PartnerControls"/>
    <ds:schemaRef ds:uri="2fec40ce-8fac-4827-9916-a84283850a28"/>
  </ds:schemaRefs>
</ds:datastoreItem>
</file>

<file path=customXml/itemProps2.xml><?xml version="1.0" encoding="utf-8"?>
<ds:datastoreItem xmlns:ds="http://schemas.openxmlformats.org/officeDocument/2006/customXml" ds:itemID="{4DCED796-6C22-4513-868B-2D58E3733CFC}">
  <ds:schemaRefs>
    <ds:schemaRef ds:uri="http://schemas.microsoft.com/sharepoint/v3/contenttype/forms"/>
  </ds:schemaRefs>
</ds:datastoreItem>
</file>

<file path=customXml/itemProps3.xml><?xml version="1.0" encoding="utf-8"?>
<ds:datastoreItem xmlns:ds="http://schemas.openxmlformats.org/officeDocument/2006/customXml" ds:itemID="{68F59533-4ED9-400C-B015-0A7C79B00F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ec40ce-8fac-4827-9916-a84283850a28"/>
    <ds:schemaRef ds:uri="2249f107-eb59-4c6a-8391-ab309ff306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1967</Words>
  <Characters>11214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Lee, Caroline</cp:lastModifiedBy>
  <cp:revision>2</cp:revision>
  <cp:lastPrinted>2023-10-11T20:39:00Z</cp:lastPrinted>
  <dcterms:created xsi:type="dcterms:W3CDTF">2023-11-01T22:14:00Z</dcterms:created>
  <dcterms:modified xsi:type="dcterms:W3CDTF">2023-11-01T22:14:00Z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0x010100CA03C94996F195438366751E8682270D</vt:lpwstr>
  </property>
</Properties>
</file>